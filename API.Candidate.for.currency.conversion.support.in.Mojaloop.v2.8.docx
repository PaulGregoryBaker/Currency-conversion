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E51E3" w14:textId="1E12272B" w:rsidR="006B6F3A" w:rsidRDefault="006B6F3A" w:rsidP="006B6F3A">
      <w:pPr>
        <w:pStyle w:val="Title"/>
      </w:pPr>
      <w:r>
        <w:t>Currency conversion support in Mojaloop</w:t>
      </w:r>
    </w:p>
    <w:p w14:paraId="39755232" w14:textId="6E909F34" w:rsidR="006B6F3A" w:rsidRDefault="00227F83" w:rsidP="00263588">
      <w:pPr>
        <w:pStyle w:val="Heading1"/>
      </w:pPr>
      <w:r>
        <w:t>Introduction</w:t>
      </w:r>
    </w:p>
    <w:p w14:paraId="3D386D6D" w14:textId="2144D82A" w:rsidR="00263588" w:rsidRDefault="00263588" w:rsidP="00263588">
      <w:r>
        <w:t>This document describes a proposal for supporting currency conversion in a Mojaloop switch.</w:t>
      </w:r>
      <w:r w:rsidR="0008606E">
        <w:t xml:space="preserve"> It includes cases where </w:t>
      </w:r>
      <w:r w:rsidR="003761D4">
        <w:t xml:space="preserve">either the payee DFSP or the payer DFSP </w:t>
      </w:r>
      <w:proofErr w:type="gramStart"/>
      <w:r w:rsidR="003761D4">
        <w:t>is capable of operating</w:t>
      </w:r>
      <w:proofErr w:type="gramEnd"/>
      <w:r w:rsidR="003761D4">
        <w:t xml:space="preserve"> in several currencies</w:t>
      </w:r>
      <w:r w:rsidR="0045346D">
        <w:t>, and hence of performing currency conversion for transfers internally.</w:t>
      </w:r>
    </w:p>
    <w:p w14:paraId="0AD3686A" w14:textId="54E20BBB" w:rsidR="00E5267F" w:rsidRDefault="00E5267F" w:rsidP="00E5267F">
      <w:pPr>
        <w:pStyle w:val="Heading2"/>
      </w:pPr>
      <w:r>
        <w:t>Definitions of terms</w:t>
      </w:r>
    </w:p>
    <w:p w14:paraId="7EE8E1C4" w14:textId="23604073" w:rsidR="00E5267F" w:rsidRDefault="00E5267F" w:rsidP="00E5267F">
      <w:r>
        <w:t xml:space="preserve">The following </w:t>
      </w:r>
      <w:r w:rsidR="001B6142">
        <w:t xml:space="preserve">table provides definitions of </w:t>
      </w:r>
      <w:r>
        <w:t>terms used in this document</w:t>
      </w:r>
      <w:r w:rsidR="001B6142">
        <w:t>.</w:t>
      </w:r>
      <w:r w:rsidR="003D171D">
        <w:t xml:space="preserve"> </w:t>
      </w:r>
    </w:p>
    <w:tbl>
      <w:tblPr>
        <w:tblStyle w:val="GridTable4-Accent1"/>
        <w:tblW w:w="0" w:type="auto"/>
        <w:tblLook w:val="04A0" w:firstRow="1" w:lastRow="0" w:firstColumn="1" w:lastColumn="0" w:noHBand="0" w:noVBand="1"/>
      </w:tblPr>
      <w:tblGrid>
        <w:gridCol w:w="1980"/>
        <w:gridCol w:w="7036"/>
      </w:tblGrid>
      <w:tr w:rsidR="001B6142" w14:paraId="0B6A7D94" w14:textId="77777777" w:rsidTr="001B6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8AAB487" w14:textId="3FD784DA" w:rsidR="001B6142" w:rsidRDefault="001B6142" w:rsidP="001B6142">
            <w:pPr>
              <w:jc w:val="center"/>
            </w:pPr>
            <w:r>
              <w:t>Term</w:t>
            </w:r>
          </w:p>
        </w:tc>
        <w:tc>
          <w:tcPr>
            <w:tcW w:w="7036" w:type="dxa"/>
          </w:tcPr>
          <w:p w14:paraId="67DC59B6" w14:textId="2B17E351" w:rsidR="001B6142" w:rsidRDefault="001B6142" w:rsidP="001B6142">
            <w:pPr>
              <w:jc w:val="center"/>
              <w:cnfStyle w:val="100000000000" w:firstRow="1" w:lastRow="0" w:firstColumn="0" w:lastColumn="0" w:oddVBand="0" w:evenVBand="0" w:oddHBand="0" w:evenHBand="0" w:firstRowFirstColumn="0" w:firstRowLastColumn="0" w:lastRowFirstColumn="0" w:lastRowLastColumn="0"/>
            </w:pPr>
            <w:r>
              <w:t>Definition</w:t>
            </w:r>
          </w:p>
        </w:tc>
      </w:tr>
      <w:tr w:rsidR="001B6142" w14:paraId="17D7F3B5" w14:textId="77777777" w:rsidTr="001B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F603DCE" w14:textId="47EB4DCA" w:rsidR="001B6142" w:rsidRPr="001B6142" w:rsidRDefault="001B6142" w:rsidP="00E5267F">
            <w:pPr>
              <w:rPr>
                <w:b w:val="0"/>
                <w:bCs w:val="0"/>
              </w:rPr>
            </w:pPr>
            <w:r>
              <w:rPr>
                <w:b w:val="0"/>
                <w:bCs w:val="0"/>
              </w:rPr>
              <w:t>FXP</w:t>
            </w:r>
          </w:p>
        </w:tc>
        <w:tc>
          <w:tcPr>
            <w:tcW w:w="7036" w:type="dxa"/>
          </w:tcPr>
          <w:p w14:paraId="7A2FD3A9" w14:textId="1F28E349" w:rsidR="001B6142" w:rsidRDefault="001B6142" w:rsidP="00E5267F">
            <w:pPr>
              <w:cnfStyle w:val="000000100000" w:firstRow="0" w:lastRow="0" w:firstColumn="0" w:lastColumn="0" w:oddVBand="0" w:evenVBand="0" w:oddHBand="1" w:evenHBand="0" w:firstRowFirstColumn="0" w:firstRowLastColumn="0" w:lastRowFirstColumn="0" w:lastRowLastColumn="0"/>
            </w:pPr>
            <w:r>
              <w:t xml:space="preserve">An FXP (Foreign Exchange Provider) is a participant in a Mojaloop scheme which provides currency conversion </w:t>
            </w:r>
            <w:r w:rsidR="00882E50">
              <w:t xml:space="preserve">for </w:t>
            </w:r>
            <w:r w:rsidR="00381B88">
              <w:t xml:space="preserve">FSPs </w:t>
            </w:r>
            <w:r w:rsidR="00882E50">
              <w:t>in a Mojaloop scheme. An FXP must be able to participate in settlements in the Mojaloop scheme to which they belong.</w:t>
            </w:r>
          </w:p>
        </w:tc>
      </w:tr>
    </w:tbl>
    <w:p w14:paraId="3ACDC0BE" w14:textId="5DF64C17" w:rsidR="001B6142" w:rsidRDefault="001B6142" w:rsidP="00E5267F"/>
    <w:p w14:paraId="4CD1EDD1" w14:textId="2257BDB0" w:rsidR="00410170" w:rsidRDefault="00410170" w:rsidP="00410170">
      <w:pPr>
        <w:pStyle w:val="Heading2"/>
      </w:pPr>
      <w:bookmarkStart w:id="0" w:name="_Ref75506190"/>
      <w:bookmarkStart w:id="1" w:name="_Hlk139982715"/>
      <w:r>
        <w:t>References</w:t>
      </w:r>
      <w:bookmarkEnd w:id="0"/>
    </w:p>
    <w:tbl>
      <w:tblPr>
        <w:tblStyle w:val="GridTable4-Accent1"/>
        <w:tblW w:w="0" w:type="auto"/>
        <w:tblLook w:val="04A0" w:firstRow="1" w:lastRow="0" w:firstColumn="1" w:lastColumn="0" w:noHBand="0" w:noVBand="1"/>
      </w:tblPr>
      <w:tblGrid>
        <w:gridCol w:w="1141"/>
        <w:gridCol w:w="6055"/>
        <w:gridCol w:w="1843"/>
      </w:tblGrid>
      <w:tr w:rsidR="0059246D" w:rsidRPr="00CA15AF" w14:paraId="39454BF5" w14:textId="77777777" w:rsidTr="00E03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dxa"/>
          </w:tcPr>
          <w:p w14:paraId="3445B9FB" w14:textId="530C7A47" w:rsidR="0059246D" w:rsidRPr="00CA15AF" w:rsidRDefault="0059246D" w:rsidP="00DB2FDA">
            <w:pPr>
              <w:jc w:val="center"/>
              <w:rPr>
                <w:lang w:val="en-US"/>
              </w:rPr>
            </w:pPr>
            <w:r>
              <w:rPr>
                <w:lang w:val="en-US"/>
              </w:rPr>
              <w:t>Reference</w:t>
            </w:r>
          </w:p>
        </w:tc>
        <w:tc>
          <w:tcPr>
            <w:tcW w:w="6055" w:type="dxa"/>
          </w:tcPr>
          <w:p w14:paraId="71FC9012" w14:textId="77777777" w:rsidR="0059246D" w:rsidRPr="00CA15AF" w:rsidRDefault="0059246D" w:rsidP="00DB2FDA">
            <w:pPr>
              <w:jc w:val="center"/>
              <w:cnfStyle w:val="100000000000" w:firstRow="1" w:lastRow="0" w:firstColumn="0" w:lastColumn="0" w:oddVBand="0" w:evenVBand="0" w:oddHBand="0" w:evenHBand="0" w:firstRowFirstColumn="0" w:firstRowLastColumn="0" w:lastRowFirstColumn="0" w:lastRowLastColumn="0"/>
              <w:rPr>
                <w:lang w:val="en-US"/>
              </w:rPr>
            </w:pPr>
            <w:r w:rsidRPr="00CA15AF">
              <w:rPr>
                <w:lang w:val="en-US"/>
              </w:rPr>
              <w:t>Description</w:t>
            </w:r>
          </w:p>
        </w:tc>
        <w:tc>
          <w:tcPr>
            <w:tcW w:w="1843" w:type="dxa"/>
          </w:tcPr>
          <w:p w14:paraId="01300418" w14:textId="75FB53BB" w:rsidR="0059246D" w:rsidRPr="00CA15AF" w:rsidRDefault="0059246D" w:rsidP="00DB2FD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Version</w:t>
            </w:r>
          </w:p>
        </w:tc>
      </w:tr>
      <w:tr w:rsidR="0059246D" w:rsidRPr="00CA15AF" w14:paraId="0E021CE1" w14:textId="77777777" w:rsidTr="00E03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dxa"/>
          </w:tcPr>
          <w:p w14:paraId="327FD25B" w14:textId="25228E04" w:rsidR="0059246D" w:rsidRPr="00B51DC6" w:rsidRDefault="0059246D" w:rsidP="00E03A31">
            <w:pPr>
              <w:pStyle w:val="ListParagraph"/>
              <w:numPr>
                <w:ilvl w:val="0"/>
                <w:numId w:val="14"/>
              </w:numPr>
              <w:rPr>
                <w:lang w:val="en-US"/>
              </w:rPr>
            </w:pPr>
            <w:bookmarkStart w:id="2" w:name="_Ref75509126"/>
          </w:p>
        </w:tc>
        <w:bookmarkEnd w:id="2"/>
        <w:tc>
          <w:tcPr>
            <w:tcW w:w="6055" w:type="dxa"/>
          </w:tcPr>
          <w:p w14:paraId="6CB5AED8" w14:textId="4E7CCD60" w:rsidR="0059246D" w:rsidRPr="00CA15AF" w:rsidRDefault="006C38D9" w:rsidP="00DB2FDA">
            <w:pPr>
              <w:cnfStyle w:val="000000100000" w:firstRow="0" w:lastRow="0" w:firstColumn="0" w:lastColumn="0" w:oddVBand="0" w:evenVBand="0" w:oddHBand="1" w:evenHBand="0" w:firstRowFirstColumn="0" w:firstRowLastColumn="0" w:lastRowFirstColumn="0" w:lastRowLastColumn="0"/>
              <w:rPr>
                <w:lang w:val="en-US"/>
              </w:rPr>
            </w:pPr>
            <w:r>
              <w:rPr>
                <w:lang w:val="en-US"/>
              </w:rPr>
              <w:fldChar w:fldCharType="begin"/>
            </w:r>
            <w:r>
              <w:rPr>
                <w:lang w:val="en-US"/>
              </w:rPr>
              <w:instrText xml:space="preserve"> HYPERLINK "https://github.com/mojaloop/mojaloop-specification/blob/master/fspiop-api/documents/API%20Definition%20v1.1.md" </w:instrText>
            </w:r>
            <w:r>
              <w:rPr>
                <w:lang w:val="en-US"/>
              </w:rPr>
            </w:r>
            <w:r>
              <w:rPr>
                <w:lang w:val="en-US"/>
              </w:rPr>
              <w:fldChar w:fldCharType="separate"/>
            </w:r>
            <w:r w:rsidR="0059246D" w:rsidRPr="006C38D9">
              <w:rPr>
                <w:rStyle w:val="Hyperlink"/>
                <w:lang w:val="en-US"/>
              </w:rPr>
              <w:t>Open API for FSP Interoperability Specification</w:t>
            </w:r>
            <w:r>
              <w:rPr>
                <w:lang w:val="en-US"/>
              </w:rPr>
              <w:fldChar w:fldCharType="end"/>
            </w:r>
            <w:r w:rsidR="0059246D">
              <w:rPr>
                <w:lang w:val="en-US"/>
              </w:rPr>
              <w:t xml:space="preserve"> </w:t>
            </w:r>
          </w:p>
        </w:tc>
        <w:tc>
          <w:tcPr>
            <w:tcW w:w="1843" w:type="dxa"/>
          </w:tcPr>
          <w:p w14:paraId="110180BE" w14:textId="50624F3E" w:rsidR="0059246D" w:rsidRPr="00CA15AF" w:rsidRDefault="0059246D" w:rsidP="00DB2FDA">
            <w:pPr>
              <w:cnfStyle w:val="000000100000" w:firstRow="0" w:lastRow="0" w:firstColumn="0" w:lastColumn="0" w:oddVBand="0" w:evenVBand="0" w:oddHBand="1" w:evenHBand="0" w:firstRowFirstColumn="0" w:firstRowLastColumn="0" w:lastRowFirstColumn="0" w:lastRowLastColumn="0"/>
              <w:rPr>
                <w:lang w:val="en-US"/>
              </w:rPr>
            </w:pPr>
            <w:r>
              <w:rPr>
                <w:lang w:val="en-US"/>
              </w:rPr>
              <w:t>1.1</w:t>
            </w:r>
          </w:p>
        </w:tc>
      </w:tr>
      <w:tr w:rsidR="0059246D" w:rsidRPr="00CA15AF" w14:paraId="12B42CAC" w14:textId="77777777" w:rsidTr="00E03A31">
        <w:tc>
          <w:tcPr>
            <w:cnfStyle w:val="001000000000" w:firstRow="0" w:lastRow="0" w:firstColumn="1" w:lastColumn="0" w:oddVBand="0" w:evenVBand="0" w:oddHBand="0" w:evenHBand="0" w:firstRowFirstColumn="0" w:firstRowLastColumn="0" w:lastRowFirstColumn="0" w:lastRowLastColumn="0"/>
            <w:tcW w:w="1141" w:type="dxa"/>
          </w:tcPr>
          <w:p w14:paraId="021A96EC" w14:textId="39AEE687" w:rsidR="0059246D" w:rsidRPr="00B51DC6" w:rsidRDefault="0059246D" w:rsidP="00E03A31">
            <w:pPr>
              <w:pStyle w:val="ListParagraph"/>
              <w:numPr>
                <w:ilvl w:val="0"/>
                <w:numId w:val="14"/>
              </w:numPr>
              <w:rPr>
                <w:lang w:val="en-US"/>
              </w:rPr>
            </w:pPr>
            <w:bookmarkStart w:id="3" w:name="_Ref75506482"/>
          </w:p>
        </w:tc>
        <w:bookmarkEnd w:id="3"/>
        <w:tc>
          <w:tcPr>
            <w:tcW w:w="6055" w:type="dxa"/>
          </w:tcPr>
          <w:p w14:paraId="511C822C" w14:textId="24DFC35A" w:rsidR="0059246D" w:rsidRPr="00CA15AF" w:rsidRDefault="000A1A0F" w:rsidP="00DB2FDA">
            <w:pPr>
              <w:cnfStyle w:val="000000000000" w:firstRow="0" w:lastRow="0" w:firstColumn="0" w:lastColumn="0" w:oddVBand="0" w:evenVBand="0" w:oddHBand="0" w:evenHBand="0" w:firstRowFirstColumn="0" w:firstRowLastColumn="0" w:lastRowFirstColumn="0" w:lastRowLastColumn="0"/>
              <w:rPr>
                <w:lang w:val="en-US"/>
              </w:rPr>
            </w:pPr>
            <w:r>
              <w:rPr>
                <w:lang w:val="en-US"/>
              </w:rPr>
              <w:fldChar w:fldCharType="begin"/>
            </w:r>
            <w:r>
              <w:rPr>
                <w:lang w:val="en-US"/>
              </w:rPr>
              <w:instrText xml:space="preserve"> HYPERLINK "https://github.com/mojaloop/mojaloop-specification/issues/70" </w:instrText>
            </w:r>
            <w:r>
              <w:rPr>
                <w:lang w:val="en-US"/>
              </w:rPr>
            </w:r>
            <w:r>
              <w:rPr>
                <w:lang w:val="en-US"/>
              </w:rPr>
              <w:fldChar w:fldCharType="separate"/>
            </w:r>
            <w:r w:rsidR="000E6FA6" w:rsidRPr="000A1A0F">
              <w:rPr>
                <w:rStyle w:val="Hyperlink"/>
                <w:lang w:val="en-US"/>
              </w:rPr>
              <w:t xml:space="preserve">Draft PISP Specification </w:t>
            </w:r>
            <w:r w:rsidR="008813F7" w:rsidRPr="000A1A0F">
              <w:rPr>
                <w:rStyle w:val="Hyperlink"/>
                <w:lang w:val="en-US"/>
              </w:rPr>
              <w:t>changes</w:t>
            </w:r>
            <w:r>
              <w:rPr>
                <w:lang w:val="en-US"/>
              </w:rPr>
              <w:fldChar w:fldCharType="end"/>
            </w:r>
          </w:p>
        </w:tc>
        <w:tc>
          <w:tcPr>
            <w:tcW w:w="1843" w:type="dxa"/>
          </w:tcPr>
          <w:p w14:paraId="4DBAB2CB" w14:textId="109E9CA6" w:rsidR="0059246D" w:rsidRPr="00CA15AF" w:rsidRDefault="008813F7" w:rsidP="00DB2FDA">
            <w:pPr>
              <w:cnfStyle w:val="000000000000" w:firstRow="0" w:lastRow="0" w:firstColumn="0" w:lastColumn="0" w:oddVBand="0" w:evenVBand="0" w:oddHBand="0" w:evenHBand="0" w:firstRowFirstColumn="0" w:firstRowLastColumn="0" w:lastRowFirstColumn="0" w:lastRowLastColumn="0"/>
              <w:rPr>
                <w:lang w:val="en-US"/>
              </w:rPr>
            </w:pPr>
            <w:r>
              <w:rPr>
                <w:lang w:val="en-US"/>
              </w:rPr>
              <w:t>1.5</w:t>
            </w:r>
          </w:p>
        </w:tc>
      </w:tr>
      <w:bookmarkEnd w:id="1"/>
    </w:tbl>
    <w:p w14:paraId="25512002" w14:textId="77777777" w:rsidR="00B564AE" w:rsidRDefault="00B564AE" w:rsidP="00410170"/>
    <w:p w14:paraId="4663EF14" w14:textId="3165A13C" w:rsidR="001C6FAB" w:rsidRDefault="001C6FAB" w:rsidP="001C6FAB">
      <w:pPr>
        <w:pStyle w:val="Heading2"/>
      </w:pPr>
      <w:bookmarkStart w:id="4" w:name="_Hlk139982737"/>
      <w:r>
        <w:t>Version</w:t>
      </w:r>
      <w:r w:rsidR="004E0FF0">
        <w:t xml:space="preserve"> history</w:t>
      </w:r>
    </w:p>
    <w:tbl>
      <w:tblPr>
        <w:tblStyle w:val="GridTable4-Accent1"/>
        <w:tblW w:w="0" w:type="auto"/>
        <w:tblLook w:val="04A0" w:firstRow="1" w:lastRow="0" w:firstColumn="1" w:lastColumn="0" w:noHBand="0" w:noVBand="1"/>
      </w:tblPr>
      <w:tblGrid>
        <w:gridCol w:w="914"/>
        <w:gridCol w:w="4610"/>
        <w:gridCol w:w="1417"/>
        <w:gridCol w:w="2075"/>
      </w:tblGrid>
      <w:tr w:rsidR="004E0FF0" w:rsidRPr="00CA15AF" w14:paraId="1706EDCD" w14:textId="77777777" w:rsidTr="00DB2F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dxa"/>
          </w:tcPr>
          <w:p w14:paraId="0B165100" w14:textId="77777777" w:rsidR="004E0FF0" w:rsidRPr="00CA15AF" w:rsidRDefault="004E0FF0" w:rsidP="00DB2FDA">
            <w:pPr>
              <w:jc w:val="center"/>
              <w:rPr>
                <w:lang w:val="en-US"/>
              </w:rPr>
            </w:pPr>
            <w:r w:rsidRPr="00CA15AF">
              <w:rPr>
                <w:lang w:val="en-US"/>
              </w:rPr>
              <w:t>Version</w:t>
            </w:r>
          </w:p>
        </w:tc>
        <w:tc>
          <w:tcPr>
            <w:tcW w:w="4610" w:type="dxa"/>
          </w:tcPr>
          <w:p w14:paraId="722E2079" w14:textId="77777777" w:rsidR="004E0FF0" w:rsidRPr="00CA15AF" w:rsidRDefault="004E0FF0" w:rsidP="00DB2FDA">
            <w:pPr>
              <w:jc w:val="center"/>
              <w:cnfStyle w:val="100000000000" w:firstRow="1" w:lastRow="0" w:firstColumn="0" w:lastColumn="0" w:oddVBand="0" w:evenVBand="0" w:oddHBand="0" w:evenHBand="0" w:firstRowFirstColumn="0" w:firstRowLastColumn="0" w:lastRowFirstColumn="0" w:lastRowLastColumn="0"/>
              <w:rPr>
                <w:lang w:val="en-US"/>
              </w:rPr>
            </w:pPr>
            <w:r w:rsidRPr="00CA15AF">
              <w:rPr>
                <w:lang w:val="en-US"/>
              </w:rPr>
              <w:t>Description</w:t>
            </w:r>
          </w:p>
        </w:tc>
        <w:tc>
          <w:tcPr>
            <w:tcW w:w="1417" w:type="dxa"/>
          </w:tcPr>
          <w:p w14:paraId="6EA0B9FD" w14:textId="77777777" w:rsidR="004E0FF0" w:rsidRPr="00CA15AF" w:rsidRDefault="004E0FF0" w:rsidP="00DB2FDA">
            <w:pPr>
              <w:jc w:val="center"/>
              <w:cnfStyle w:val="100000000000" w:firstRow="1" w:lastRow="0" w:firstColumn="0" w:lastColumn="0" w:oddVBand="0" w:evenVBand="0" w:oddHBand="0" w:evenHBand="0" w:firstRowFirstColumn="0" w:firstRowLastColumn="0" w:lastRowFirstColumn="0" w:lastRowLastColumn="0"/>
              <w:rPr>
                <w:lang w:val="en-US"/>
              </w:rPr>
            </w:pPr>
            <w:r w:rsidRPr="00CA15AF">
              <w:rPr>
                <w:lang w:val="en-US"/>
              </w:rPr>
              <w:t>Modified By</w:t>
            </w:r>
          </w:p>
        </w:tc>
        <w:tc>
          <w:tcPr>
            <w:tcW w:w="2075" w:type="dxa"/>
          </w:tcPr>
          <w:p w14:paraId="270C1ED1" w14:textId="77777777" w:rsidR="004E0FF0" w:rsidRPr="00CA15AF" w:rsidRDefault="004E0FF0" w:rsidP="00DB2FDA">
            <w:pPr>
              <w:jc w:val="center"/>
              <w:cnfStyle w:val="100000000000" w:firstRow="1" w:lastRow="0" w:firstColumn="0" w:lastColumn="0" w:oddVBand="0" w:evenVBand="0" w:oddHBand="0" w:evenHBand="0" w:firstRowFirstColumn="0" w:firstRowLastColumn="0" w:lastRowFirstColumn="0" w:lastRowLastColumn="0"/>
              <w:rPr>
                <w:lang w:val="en-US"/>
              </w:rPr>
            </w:pPr>
            <w:r w:rsidRPr="00CA15AF">
              <w:rPr>
                <w:lang w:val="en-US"/>
              </w:rPr>
              <w:t>Date</w:t>
            </w:r>
          </w:p>
        </w:tc>
      </w:tr>
      <w:tr w:rsidR="004E0FF0" w:rsidRPr="00CA15AF" w14:paraId="65B72E33" w14:textId="77777777" w:rsidTr="00DB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dxa"/>
          </w:tcPr>
          <w:p w14:paraId="7FDD9BF3" w14:textId="77777777" w:rsidR="004E0FF0" w:rsidRPr="00CA15AF" w:rsidRDefault="004E0FF0" w:rsidP="00DB2FDA">
            <w:pPr>
              <w:rPr>
                <w:b w:val="0"/>
                <w:bCs w:val="0"/>
                <w:lang w:val="en-US"/>
              </w:rPr>
            </w:pPr>
            <w:r w:rsidRPr="00CA15AF">
              <w:rPr>
                <w:b w:val="0"/>
                <w:bCs w:val="0"/>
                <w:lang w:val="en-US"/>
              </w:rPr>
              <w:t>1.0</w:t>
            </w:r>
          </w:p>
        </w:tc>
        <w:tc>
          <w:tcPr>
            <w:tcW w:w="4610" w:type="dxa"/>
          </w:tcPr>
          <w:p w14:paraId="73B4A83E" w14:textId="77777777" w:rsidR="004E0FF0" w:rsidRPr="00CA15AF" w:rsidRDefault="004E0FF0" w:rsidP="00DB2FDA">
            <w:pPr>
              <w:cnfStyle w:val="000000100000" w:firstRow="0" w:lastRow="0" w:firstColumn="0" w:lastColumn="0" w:oddVBand="0" w:evenVBand="0" w:oddHBand="1" w:evenHBand="0" w:firstRowFirstColumn="0" w:firstRowLastColumn="0" w:lastRowFirstColumn="0" w:lastRowLastColumn="0"/>
              <w:rPr>
                <w:lang w:val="en-US"/>
              </w:rPr>
            </w:pPr>
            <w:r w:rsidRPr="00CA15AF">
              <w:rPr>
                <w:lang w:val="en-US"/>
              </w:rPr>
              <w:t>Initial version</w:t>
            </w:r>
          </w:p>
        </w:tc>
        <w:tc>
          <w:tcPr>
            <w:tcW w:w="1417" w:type="dxa"/>
          </w:tcPr>
          <w:p w14:paraId="74A7532C" w14:textId="77777777" w:rsidR="004E0FF0" w:rsidRPr="00CA15AF" w:rsidRDefault="004E0FF0" w:rsidP="00DB2FDA">
            <w:pPr>
              <w:cnfStyle w:val="000000100000" w:firstRow="0" w:lastRow="0" w:firstColumn="0" w:lastColumn="0" w:oddVBand="0" w:evenVBand="0" w:oddHBand="1" w:evenHBand="0" w:firstRowFirstColumn="0" w:firstRowLastColumn="0" w:lastRowFirstColumn="0" w:lastRowLastColumn="0"/>
              <w:rPr>
                <w:lang w:val="en-US"/>
              </w:rPr>
            </w:pPr>
            <w:r w:rsidRPr="00CA15AF">
              <w:rPr>
                <w:lang w:val="en-US"/>
              </w:rPr>
              <w:t>M. Richards</w:t>
            </w:r>
          </w:p>
        </w:tc>
        <w:tc>
          <w:tcPr>
            <w:tcW w:w="2075" w:type="dxa"/>
          </w:tcPr>
          <w:p w14:paraId="522EBA8A" w14:textId="7102FA46" w:rsidR="004E0FF0" w:rsidRPr="00CA15AF" w:rsidRDefault="004E0FF0" w:rsidP="00DB2FDA">
            <w:pPr>
              <w:cnfStyle w:val="000000100000" w:firstRow="0" w:lastRow="0" w:firstColumn="0" w:lastColumn="0" w:oddVBand="0" w:evenVBand="0" w:oddHBand="1" w:evenHBand="0" w:firstRowFirstColumn="0" w:firstRowLastColumn="0" w:lastRowFirstColumn="0" w:lastRowLastColumn="0"/>
              <w:rPr>
                <w:lang w:val="en-US"/>
              </w:rPr>
            </w:pPr>
            <w:r w:rsidRPr="00CA15AF">
              <w:rPr>
                <w:lang w:val="en-US"/>
              </w:rPr>
              <w:t xml:space="preserve">4 </w:t>
            </w:r>
            <w:r w:rsidR="008053E3">
              <w:rPr>
                <w:lang w:val="en-US"/>
              </w:rPr>
              <w:t>June</w:t>
            </w:r>
            <w:r w:rsidRPr="00CA15AF">
              <w:rPr>
                <w:lang w:val="en-US"/>
              </w:rPr>
              <w:t xml:space="preserve"> 202</w:t>
            </w:r>
            <w:r w:rsidR="008053E3">
              <w:rPr>
                <w:lang w:val="en-US"/>
              </w:rPr>
              <w:t>1</w:t>
            </w:r>
          </w:p>
        </w:tc>
      </w:tr>
      <w:tr w:rsidR="004E0FF0" w:rsidRPr="00CA15AF" w14:paraId="3B102D14" w14:textId="77777777" w:rsidTr="00DB2FDA">
        <w:tc>
          <w:tcPr>
            <w:cnfStyle w:val="001000000000" w:firstRow="0" w:lastRow="0" w:firstColumn="1" w:lastColumn="0" w:oddVBand="0" w:evenVBand="0" w:oddHBand="0" w:evenHBand="0" w:firstRowFirstColumn="0" w:firstRowLastColumn="0" w:lastRowFirstColumn="0" w:lastRowLastColumn="0"/>
            <w:tcW w:w="914" w:type="dxa"/>
          </w:tcPr>
          <w:p w14:paraId="3F745436" w14:textId="77777777" w:rsidR="004E0FF0" w:rsidRPr="00CA15AF" w:rsidRDefault="004E0FF0" w:rsidP="00DB2FDA">
            <w:pPr>
              <w:rPr>
                <w:b w:val="0"/>
                <w:bCs w:val="0"/>
                <w:lang w:val="en-US"/>
              </w:rPr>
            </w:pPr>
            <w:r>
              <w:rPr>
                <w:b w:val="0"/>
                <w:bCs w:val="0"/>
                <w:lang w:val="en-US"/>
              </w:rPr>
              <w:t>1.1</w:t>
            </w:r>
          </w:p>
        </w:tc>
        <w:tc>
          <w:tcPr>
            <w:tcW w:w="4610" w:type="dxa"/>
          </w:tcPr>
          <w:p w14:paraId="6CCF74DB" w14:textId="7BE61203" w:rsidR="004E0FF0" w:rsidRPr="00CA15AF" w:rsidRDefault="004E0FF0" w:rsidP="00DB2FD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Following </w:t>
            </w:r>
            <w:r w:rsidR="00450857">
              <w:rPr>
                <w:lang w:val="en-US"/>
              </w:rPr>
              <w:t>FSPIOP SIG review</w:t>
            </w:r>
          </w:p>
        </w:tc>
        <w:tc>
          <w:tcPr>
            <w:tcW w:w="1417" w:type="dxa"/>
          </w:tcPr>
          <w:p w14:paraId="6DC2DC35" w14:textId="77777777" w:rsidR="004E0FF0" w:rsidRPr="00CA15AF" w:rsidRDefault="004E0FF0" w:rsidP="00DB2FDA">
            <w:pPr>
              <w:cnfStyle w:val="000000000000" w:firstRow="0" w:lastRow="0" w:firstColumn="0" w:lastColumn="0" w:oddVBand="0" w:evenVBand="0" w:oddHBand="0" w:evenHBand="0" w:firstRowFirstColumn="0" w:firstRowLastColumn="0" w:lastRowFirstColumn="0" w:lastRowLastColumn="0"/>
              <w:rPr>
                <w:lang w:val="en-US"/>
              </w:rPr>
            </w:pPr>
            <w:r w:rsidRPr="00CA15AF">
              <w:rPr>
                <w:lang w:val="en-US"/>
              </w:rPr>
              <w:t>M. Richards</w:t>
            </w:r>
          </w:p>
        </w:tc>
        <w:tc>
          <w:tcPr>
            <w:tcW w:w="2075" w:type="dxa"/>
          </w:tcPr>
          <w:p w14:paraId="6786D7C2" w14:textId="10F25DCF" w:rsidR="004E0FF0" w:rsidRPr="00CA15AF" w:rsidRDefault="00450857" w:rsidP="00DB2FDA">
            <w:pPr>
              <w:cnfStyle w:val="000000000000" w:firstRow="0" w:lastRow="0" w:firstColumn="0" w:lastColumn="0" w:oddVBand="0" w:evenVBand="0" w:oddHBand="0" w:evenHBand="0" w:firstRowFirstColumn="0" w:firstRowLastColumn="0" w:lastRowFirstColumn="0" w:lastRowLastColumn="0"/>
              <w:rPr>
                <w:lang w:val="en-US"/>
              </w:rPr>
            </w:pPr>
            <w:r>
              <w:rPr>
                <w:lang w:val="en-US"/>
              </w:rPr>
              <w:t>25 June 2021</w:t>
            </w:r>
          </w:p>
        </w:tc>
      </w:tr>
      <w:tr w:rsidR="00E03A31" w:rsidRPr="00CA15AF" w14:paraId="35EA810E" w14:textId="77777777" w:rsidTr="00DB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dxa"/>
          </w:tcPr>
          <w:p w14:paraId="6789E23A" w14:textId="7BDDE310" w:rsidR="00E03A31" w:rsidRPr="00C20C8E" w:rsidRDefault="00E03A31" w:rsidP="00DB2FDA">
            <w:pPr>
              <w:rPr>
                <w:b w:val="0"/>
                <w:bCs w:val="0"/>
                <w:lang w:val="en-US"/>
              </w:rPr>
            </w:pPr>
            <w:r>
              <w:rPr>
                <w:b w:val="0"/>
                <w:bCs w:val="0"/>
                <w:lang w:val="en-US"/>
              </w:rPr>
              <w:t>1.2</w:t>
            </w:r>
          </w:p>
        </w:tc>
        <w:tc>
          <w:tcPr>
            <w:tcW w:w="4610" w:type="dxa"/>
          </w:tcPr>
          <w:p w14:paraId="2FB8B28C" w14:textId="2C0F79EC" w:rsidR="00E03A31" w:rsidRDefault="00E03A31" w:rsidP="00DB2FDA">
            <w:pPr>
              <w:cnfStyle w:val="000000100000" w:firstRow="0" w:lastRow="0" w:firstColumn="0" w:lastColumn="0" w:oddVBand="0" w:evenVBand="0" w:oddHBand="1" w:evenHBand="0" w:firstRowFirstColumn="0" w:firstRowLastColumn="0" w:lastRowFirstColumn="0" w:lastRowLastColumn="0"/>
              <w:rPr>
                <w:lang w:val="en-US"/>
              </w:rPr>
            </w:pPr>
            <w:r>
              <w:rPr>
                <w:lang w:val="en-US"/>
              </w:rPr>
              <w:t>Candidate for adoption</w:t>
            </w:r>
          </w:p>
        </w:tc>
        <w:tc>
          <w:tcPr>
            <w:tcW w:w="1417" w:type="dxa"/>
          </w:tcPr>
          <w:p w14:paraId="5BA678C7" w14:textId="45344AC3" w:rsidR="00E03A31" w:rsidRPr="00CA15AF" w:rsidRDefault="00E03A31" w:rsidP="00DB2FDA">
            <w:pPr>
              <w:cnfStyle w:val="000000100000" w:firstRow="0" w:lastRow="0" w:firstColumn="0" w:lastColumn="0" w:oddVBand="0" w:evenVBand="0" w:oddHBand="1" w:evenHBand="0" w:firstRowFirstColumn="0" w:firstRowLastColumn="0" w:lastRowFirstColumn="0" w:lastRowLastColumn="0"/>
              <w:rPr>
                <w:lang w:val="en-US"/>
              </w:rPr>
            </w:pPr>
            <w:r>
              <w:rPr>
                <w:lang w:val="en-US"/>
              </w:rPr>
              <w:t>M. Richards</w:t>
            </w:r>
          </w:p>
        </w:tc>
        <w:tc>
          <w:tcPr>
            <w:tcW w:w="2075" w:type="dxa"/>
          </w:tcPr>
          <w:p w14:paraId="1C7454EB" w14:textId="0C515B06" w:rsidR="00E03A31" w:rsidRDefault="001F4F18" w:rsidP="00DB2FDA">
            <w:pPr>
              <w:cnfStyle w:val="000000100000" w:firstRow="0" w:lastRow="0" w:firstColumn="0" w:lastColumn="0" w:oddVBand="0" w:evenVBand="0" w:oddHBand="1" w:evenHBand="0" w:firstRowFirstColumn="0" w:firstRowLastColumn="0" w:lastRowFirstColumn="0" w:lastRowLastColumn="0"/>
              <w:rPr>
                <w:lang w:val="en-US"/>
              </w:rPr>
            </w:pPr>
            <w:r>
              <w:rPr>
                <w:lang w:val="en-US"/>
              </w:rPr>
              <w:t>6 August 2021</w:t>
            </w:r>
          </w:p>
        </w:tc>
      </w:tr>
      <w:tr w:rsidR="009800B0" w:rsidRPr="00CA15AF" w14:paraId="1222A803" w14:textId="77777777" w:rsidTr="00DB2FDA">
        <w:tc>
          <w:tcPr>
            <w:cnfStyle w:val="001000000000" w:firstRow="0" w:lastRow="0" w:firstColumn="1" w:lastColumn="0" w:oddVBand="0" w:evenVBand="0" w:oddHBand="0" w:evenHBand="0" w:firstRowFirstColumn="0" w:firstRowLastColumn="0" w:lastRowFirstColumn="0" w:lastRowLastColumn="0"/>
            <w:tcW w:w="914" w:type="dxa"/>
          </w:tcPr>
          <w:p w14:paraId="18939C1E" w14:textId="1C0CDA8B" w:rsidR="009800B0" w:rsidRDefault="009800B0" w:rsidP="00DB2FDA">
            <w:pPr>
              <w:rPr>
                <w:lang w:val="en-US"/>
              </w:rPr>
            </w:pPr>
            <w:r>
              <w:rPr>
                <w:lang w:val="en-US"/>
              </w:rPr>
              <w:t>1.3</w:t>
            </w:r>
          </w:p>
        </w:tc>
        <w:tc>
          <w:tcPr>
            <w:tcW w:w="4610" w:type="dxa"/>
          </w:tcPr>
          <w:p w14:paraId="71D8E018" w14:textId="79DB6A0D" w:rsidR="009800B0" w:rsidRDefault="009800B0" w:rsidP="00DB2FDA">
            <w:pPr>
              <w:cnfStyle w:val="000000000000" w:firstRow="0" w:lastRow="0" w:firstColumn="0" w:lastColumn="0" w:oddVBand="0" w:evenVBand="0" w:oddHBand="0" w:evenHBand="0" w:firstRowFirstColumn="0" w:firstRowLastColumn="0" w:lastRowFirstColumn="0" w:lastRowLastColumn="0"/>
              <w:rPr>
                <w:lang w:val="en-US"/>
              </w:rPr>
            </w:pPr>
            <w:r>
              <w:rPr>
                <w:lang w:val="en-US"/>
              </w:rPr>
              <w:t>Following Review</w:t>
            </w:r>
          </w:p>
        </w:tc>
        <w:tc>
          <w:tcPr>
            <w:tcW w:w="1417" w:type="dxa"/>
          </w:tcPr>
          <w:p w14:paraId="2819F793" w14:textId="289453ED" w:rsidR="009800B0" w:rsidRDefault="009800B0" w:rsidP="00DB2FDA">
            <w:pPr>
              <w:cnfStyle w:val="000000000000" w:firstRow="0" w:lastRow="0" w:firstColumn="0" w:lastColumn="0" w:oddVBand="0" w:evenVBand="0" w:oddHBand="0" w:evenHBand="0" w:firstRowFirstColumn="0" w:firstRowLastColumn="0" w:lastRowFirstColumn="0" w:lastRowLastColumn="0"/>
              <w:rPr>
                <w:lang w:val="en-US"/>
              </w:rPr>
            </w:pPr>
            <w:r>
              <w:rPr>
                <w:lang w:val="en-US"/>
              </w:rPr>
              <w:t>M. Richards</w:t>
            </w:r>
          </w:p>
        </w:tc>
        <w:tc>
          <w:tcPr>
            <w:tcW w:w="2075" w:type="dxa"/>
          </w:tcPr>
          <w:p w14:paraId="073B89D0" w14:textId="5D58FF94" w:rsidR="009800B0" w:rsidRDefault="009800B0" w:rsidP="00DB2FDA">
            <w:pPr>
              <w:cnfStyle w:val="000000000000" w:firstRow="0" w:lastRow="0" w:firstColumn="0" w:lastColumn="0" w:oddVBand="0" w:evenVBand="0" w:oddHBand="0" w:evenHBand="0" w:firstRowFirstColumn="0" w:firstRowLastColumn="0" w:lastRowFirstColumn="0" w:lastRowLastColumn="0"/>
              <w:rPr>
                <w:lang w:val="en-US"/>
              </w:rPr>
            </w:pPr>
            <w:r>
              <w:rPr>
                <w:lang w:val="en-US"/>
              </w:rPr>
              <w:t>23 August 2021</w:t>
            </w:r>
          </w:p>
        </w:tc>
      </w:tr>
      <w:tr w:rsidR="00AC04B0" w:rsidRPr="00CA15AF" w14:paraId="4AC4444F" w14:textId="77777777" w:rsidTr="00DB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dxa"/>
          </w:tcPr>
          <w:p w14:paraId="481CF9E5" w14:textId="64FA47EB" w:rsidR="00AC04B0" w:rsidRDefault="00AC04B0" w:rsidP="00AC04B0">
            <w:pPr>
              <w:rPr>
                <w:lang w:val="en-US"/>
              </w:rPr>
            </w:pPr>
            <w:r>
              <w:rPr>
                <w:lang w:val="en-US"/>
              </w:rPr>
              <w:t>2.0</w:t>
            </w:r>
          </w:p>
        </w:tc>
        <w:tc>
          <w:tcPr>
            <w:tcW w:w="4610" w:type="dxa"/>
          </w:tcPr>
          <w:p w14:paraId="1AABAF05" w14:textId="7D0416FD" w:rsidR="00AC04B0" w:rsidRDefault="00AC04B0" w:rsidP="00AC04B0">
            <w:pPr>
              <w:cnfStyle w:val="000000100000" w:firstRow="0" w:lastRow="0" w:firstColumn="0" w:lastColumn="0" w:oddVBand="0" w:evenVBand="0" w:oddHBand="1" w:evenHBand="0" w:firstRowFirstColumn="0" w:firstRowLastColumn="0" w:lastRowFirstColumn="0" w:lastRowLastColumn="0"/>
              <w:rPr>
                <w:lang w:val="en-US"/>
              </w:rPr>
            </w:pPr>
            <w:r>
              <w:rPr>
                <w:lang w:val="en-US"/>
              </w:rPr>
              <w:t>Architectural simplification</w:t>
            </w:r>
          </w:p>
        </w:tc>
        <w:tc>
          <w:tcPr>
            <w:tcW w:w="1417" w:type="dxa"/>
          </w:tcPr>
          <w:p w14:paraId="47660AB6" w14:textId="3A95658E" w:rsidR="00AC04B0" w:rsidRDefault="00AC04B0" w:rsidP="00AC04B0">
            <w:pPr>
              <w:cnfStyle w:val="000000100000" w:firstRow="0" w:lastRow="0" w:firstColumn="0" w:lastColumn="0" w:oddVBand="0" w:evenVBand="0" w:oddHBand="1" w:evenHBand="0" w:firstRowFirstColumn="0" w:firstRowLastColumn="0" w:lastRowFirstColumn="0" w:lastRowLastColumn="0"/>
              <w:rPr>
                <w:lang w:val="en-US"/>
              </w:rPr>
            </w:pPr>
            <w:r>
              <w:rPr>
                <w:lang w:val="en-US"/>
              </w:rPr>
              <w:t>M. Richards</w:t>
            </w:r>
          </w:p>
        </w:tc>
        <w:tc>
          <w:tcPr>
            <w:tcW w:w="2075" w:type="dxa"/>
          </w:tcPr>
          <w:p w14:paraId="30B5D54A" w14:textId="1693FDD2" w:rsidR="00AC04B0" w:rsidRDefault="00AC04B0" w:rsidP="00AC04B0">
            <w:pPr>
              <w:cnfStyle w:val="000000100000" w:firstRow="0" w:lastRow="0" w:firstColumn="0" w:lastColumn="0" w:oddVBand="0" w:evenVBand="0" w:oddHBand="1" w:evenHBand="0" w:firstRowFirstColumn="0" w:firstRowLastColumn="0" w:lastRowFirstColumn="0" w:lastRowLastColumn="0"/>
              <w:rPr>
                <w:lang w:val="en-US"/>
              </w:rPr>
            </w:pPr>
            <w:r>
              <w:rPr>
                <w:lang w:val="en-US"/>
              </w:rPr>
              <w:t>2 September 2021</w:t>
            </w:r>
          </w:p>
        </w:tc>
      </w:tr>
      <w:tr w:rsidR="009D4027" w:rsidRPr="00CA15AF" w14:paraId="3416A2E1" w14:textId="77777777" w:rsidTr="00DB2FDA">
        <w:tc>
          <w:tcPr>
            <w:cnfStyle w:val="001000000000" w:firstRow="0" w:lastRow="0" w:firstColumn="1" w:lastColumn="0" w:oddVBand="0" w:evenVBand="0" w:oddHBand="0" w:evenHBand="0" w:firstRowFirstColumn="0" w:firstRowLastColumn="0" w:lastRowFirstColumn="0" w:lastRowLastColumn="0"/>
            <w:tcW w:w="914" w:type="dxa"/>
          </w:tcPr>
          <w:p w14:paraId="40FF72FE" w14:textId="1CB3FEDD" w:rsidR="009D4027" w:rsidRDefault="009D4027" w:rsidP="00AC04B0">
            <w:pPr>
              <w:rPr>
                <w:lang w:val="en-US"/>
              </w:rPr>
            </w:pPr>
            <w:r>
              <w:rPr>
                <w:lang w:val="en-US"/>
              </w:rPr>
              <w:t>2.1</w:t>
            </w:r>
          </w:p>
        </w:tc>
        <w:tc>
          <w:tcPr>
            <w:tcW w:w="4610" w:type="dxa"/>
          </w:tcPr>
          <w:p w14:paraId="22EB4C3F" w14:textId="58106EA1" w:rsidR="009D4027" w:rsidRDefault="009D4027" w:rsidP="00AC04B0">
            <w:pPr>
              <w:cnfStyle w:val="000000000000" w:firstRow="0" w:lastRow="0" w:firstColumn="0" w:lastColumn="0" w:oddVBand="0" w:evenVBand="0" w:oddHBand="0" w:evenHBand="0" w:firstRowFirstColumn="0" w:firstRowLastColumn="0" w:lastRowFirstColumn="0" w:lastRowLastColumn="0"/>
              <w:rPr>
                <w:lang w:val="en-US"/>
              </w:rPr>
            </w:pPr>
            <w:r>
              <w:rPr>
                <w:lang w:val="en-US"/>
              </w:rPr>
              <w:t>Following reviews</w:t>
            </w:r>
          </w:p>
        </w:tc>
        <w:tc>
          <w:tcPr>
            <w:tcW w:w="1417" w:type="dxa"/>
          </w:tcPr>
          <w:p w14:paraId="37D8DBC9" w14:textId="1F36B6C3" w:rsidR="009D4027" w:rsidRDefault="009D4027" w:rsidP="00AC04B0">
            <w:pPr>
              <w:cnfStyle w:val="000000000000" w:firstRow="0" w:lastRow="0" w:firstColumn="0" w:lastColumn="0" w:oddVBand="0" w:evenVBand="0" w:oddHBand="0" w:evenHBand="0" w:firstRowFirstColumn="0" w:firstRowLastColumn="0" w:lastRowFirstColumn="0" w:lastRowLastColumn="0"/>
              <w:rPr>
                <w:lang w:val="en-US"/>
              </w:rPr>
            </w:pPr>
            <w:r w:rsidRPr="009D4027">
              <w:rPr>
                <w:lang w:val="en-US"/>
              </w:rPr>
              <w:t>M. Richards</w:t>
            </w:r>
          </w:p>
        </w:tc>
        <w:tc>
          <w:tcPr>
            <w:tcW w:w="2075" w:type="dxa"/>
          </w:tcPr>
          <w:p w14:paraId="15749220" w14:textId="0744DAED" w:rsidR="009D4027" w:rsidRDefault="00384282" w:rsidP="00AC04B0">
            <w:pPr>
              <w:cnfStyle w:val="000000000000" w:firstRow="0" w:lastRow="0" w:firstColumn="0" w:lastColumn="0" w:oddVBand="0" w:evenVBand="0" w:oddHBand="0" w:evenHBand="0" w:firstRowFirstColumn="0" w:firstRowLastColumn="0" w:lastRowFirstColumn="0" w:lastRowLastColumn="0"/>
              <w:rPr>
                <w:lang w:val="en-US"/>
              </w:rPr>
            </w:pPr>
            <w:r>
              <w:rPr>
                <w:lang w:val="en-US"/>
              </w:rPr>
              <w:t>2</w:t>
            </w:r>
            <w:r w:rsidR="00440978">
              <w:rPr>
                <w:lang w:val="en-US"/>
              </w:rPr>
              <w:t>9</w:t>
            </w:r>
            <w:r>
              <w:rPr>
                <w:lang w:val="en-US"/>
              </w:rPr>
              <w:t xml:space="preserve"> November 2021</w:t>
            </w:r>
          </w:p>
        </w:tc>
      </w:tr>
      <w:tr w:rsidR="00956DF6" w:rsidRPr="00CA15AF" w14:paraId="04D2A4A9" w14:textId="77777777" w:rsidTr="00DB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dxa"/>
          </w:tcPr>
          <w:p w14:paraId="27518039" w14:textId="3AA0A60F" w:rsidR="00956DF6" w:rsidRDefault="00956DF6" w:rsidP="00AC04B0">
            <w:pPr>
              <w:rPr>
                <w:lang w:val="en-US"/>
              </w:rPr>
            </w:pPr>
            <w:r>
              <w:rPr>
                <w:lang w:val="en-US"/>
              </w:rPr>
              <w:t>2.2</w:t>
            </w:r>
          </w:p>
        </w:tc>
        <w:tc>
          <w:tcPr>
            <w:tcW w:w="4610" w:type="dxa"/>
          </w:tcPr>
          <w:p w14:paraId="7CB0D3C2" w14:textId="68052994" w:rsidR="00956DF6" w:rsidRDefault="00956DF6" w:rsidP="00AC04B0">
            <w:pPr>
              <w:cnfStyle w:val="000000100000" w:firstRow="0" w:lastRow="0" w:firstColumn="0" w:lastColumn="0" w:oddVBand="0" w:evenVBand="0" w:oddHBand="1" w:evenHBand="0" w:firstRowFirstColumn="0" w:firstRowLastColumn="0" w:lastRowFirstColumn="0" w:lastRowLastColumn="0"/>
              <w:rPr>
                <w:lang w:val="en-US"/>
              </w:rPr>
            </w:pPr>
            <w:r>
              <w:rPr>
                <w:lang w:val="en-US"/>
              </w:rPr>
              <w:t>Following FSPIOP SIG presentation</w:t>
            </w:r>
          </w:p>
        </w:tc>
        <w:tc>
          <w:tcPr>
            <w:tcW w:w="1417" w:type="dxa"/>
          </w:tcPr>
          <w:p w14:paraId="26B8BD81" w14:textId="3F0B4785" w:rsidR="00956DF6" w:rsidRPr="009D4027" w:rsidRDefault="00956DF6" w:rsidP="00AC04B0">
            <w:pPr>
              <w:cnfStyle w:val="000000100000" w:firstRow="0" w:lastRow="0" w:firstColumn="0" w:lastColumn="0" w:oddVBand="0" w:evenVBand="0" w:oddHBand="1" w:evenHBand="0" w:firstRowFirstColumn="0" w:firstRowLastColumn="0" w:lastRowFirstColumn="0" w:lastRowLastColumn="0"/>
              <w:rPr>
                <w:lang w:val="en-US"/>
              </w:rPr>
            </w:pPr>
            <w:r w:rsidRPr="009D4027">
              <w:rPr>
                <w:lang w:val="en-US"/>
              </w:rPr>
              <w:t>M. Richards</w:t>
            </w:r>
          </w:p>
        </w:tc>
        <w:tc>
          <w:tcPr>
            <w:tcW w:w="2075" w:type="dxa"/>
          </w:tcPr>
          <w:p w14:paraId="184AB371" w14:textId="5FDF4FC6" w:rsidR="00956DF6" w:rsidRDefault="00E07F5F" w:rsidP="00AC04B0">
            <w:pPr>
              <w:cnfStyle w:val="000000100000" w:firstRow="0" w:lastRow="0" w:firstColumn="0" w:lastColumn="0" w:oddVBand="0" w:evenVBand="0" w:oddHBand="1" w:evenHBand="0" w:firstRowFirstColumn="0" w:firstRowLastColumn="0" w:lastRowFirstColumn="0" w:lastRowLastColumn="0"/>
              <w:rPr>
                <w:lang w:val="en-US"/>
              </w:rPr>
            </w:pPr>
            <w:r>
              <w:rPr>
                <w:lang w:val="en-US"/>
              </w:rPr>
              <w:t>3 December 2021</w:t>
            </w:r>
          </w:p>
        </w:tc>
      </w:tr>
      <w:tr w:rsidR="00B5798D" w:rsidRPr="00CA15AF" w14:paraId="62A54EC7" w14:textId="77777777" w:rsidTr="00DB2FDA">
        <w:tc>
          <w:tcPr>
            <w:cnfStyle w:val="001000000000" w:firstRow="0" w:lastRow="0" w:firstColumn="1" w:lastColumn="0" w:oddVBand="0" w:evenVBand="0" w:oddHBand="0" w:evenHBand="0" w:firstRowFirstColumn="0" w:firstRowLastColumn="0" w:lastRowFirstColumn="0" w:lastRowLastColumn="0"/>
            <w:tcW w:w="914" w:type="dxa"/>
          </w:tcPr>
          <w:p w14:paraId="761D161F" w14:textId="4A835027" w:rsidR="00B5798D" w:rsidRDefault="00B5798D" w:rsidP="00B5798D">
            <w:pPr>
              <w:rPr>
                <w:lang w:val="en-US"/>
              </w:rPr>
            </w:pPr>
            <w:r>
              <w:rPr>
                <w:lang w:val="en-US"/>
              </w:rPr>
              <w:t>2.3</w:t>
            </w:r>
          </w:p>
        </w:tc>
        <w:tc>
          <w:tcPr>
            <w:tcW w:w="4610" w:type="dxa"/>
          </w:tcPr>
          <w:p w14:paraId="54E697A0" w14:textId="516F89EF" w:rsidR="00B5798D" w:rsidRDefault="00B5798D" w:rsidP="00B5798D">
            <w:pPr>
              <w:cnfStyle w:val="000000000000" w:firstRow="0" w:lastRow="0" w:firstColumn="0" w:lastColumn="0" w:oddVBand="0" w:evenVBand="0" w:oddHBand="0" w:evenHBand="0" w:firstRowFirstColumn="0" w:firstRowLastColumn="0" w:lastRowFirstColumn="0" w:lastRowLastColumn="0"/>
              <w:rPr>
                <w:lang w:val="en-US"/>
              </w:rPr>
            </w:pPr>
            <w:r>
              <w:rPr>
                <w:lang w:val="en-US"/>
              </w:rPr>
              <w:t>Picking up the threads</w:t>
            </w:r>
          </w:p>
        </w:tc>
        <w:tc>
          <w:tcPr>
            <w:tcW w:w="1417" w:type="dxa"/>
          </w:tcPr>
          <w:p w14:paraId="2D53B26A" w14:textId="6C8F561E" w:rsidR="00B5798D" w:rsidRPr="009D4027" w:rsidRDefault="00B5798D" w:rsidP="00B5798D">
            <w:pPr>
              <w:cnfStyle w:val="000000000000" w:firstRow="0" w:lastRow="0" w:firstColumn="0" w:lastColumn="0" w:oddVBand="0" w:evenVBand="0" w:oddHBand="0" w:evenHBand="0" w:firstRowFirstColumn="0" w:firstRowLastColumn="0" w:lastRowFirstColumn="0" w:lastRowLastColumn="0"/>
              <w:rPr>
                <w:lang w:val="en-US"/>
              </w:rPr>
            </w:pPr>
            <w:r w:rsidRPr="009D4027">
              <w:rPr>
                <w:lang w:val="en-US"/>
              </w:rPr>
              <w:t>M. Richards</w:t>
            </w:r>
          </w:p>
        </w:tc>
        <w:tc>
          <w:tcPr>
            <w:tcW w:w="2075" w:type="dxa"/>
          </w:tcPr>
          <w:p w14:paraId="7EF04573" w14:textId="1710186A" w:rsidR="00B5798D" w:rsidRDefault="00660343" w:rsidP="00B5798D">
            <w:pPr>
              <w:cnfStyle w:val="000000000000" w:firstRow="0" w:lastRow="0" w:firstColumn="0" w:lastColumn="0" w:oddVBand="0" w:evenVBand="0" w:oddHBand="0" w:evenHBand="0" w:firstRowFirstColumn="0" w:firstRowLastColumn="0" w:lastRowFirstColumn="0" w:lastRowLastColumn="0"/>
              <w:rPr>
                <w:lang w:val="en-US"/>
              </w:rPr>
            </w:pPr>
            <w:r>
              <w:rPr>
                <w:lang w:val="en-US"/>
              </w:rPr>
              <w:t>2</w:t>
            </w:r>
            <w:r w:rsidR="00CA74BF">
              <w:rPr>
                <w:lang w:val="en-US"/>
              </w:rPr>
              <w:t>2 May 2023</w:t>
            </w:r>
          </w:p>
        </w:tc>
      </w:tr>
      <w:tr w:rsidR="006017B9" w:rsidRPr="00CA15AF" w14:paraId="06AECA9B" w14:textId="77777777" w:rsidTr="00DB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dxa"/>
          </w:tcPr>
          <w:p w14:paraId="2481DA09" w14:textId="40C63420" w:rsidR="006017B9" w:rsidRDefault="006017B9" w:rsidP="00B5798D">
            <w:pPr>
              <w:rPr>
                <w:lang w:val="en-US"/>
              </w:rPr>
            </w:pPr>
            <w:r>
              <w:rPr>
                <w:lang w:val="en-US"/>
              </w:rPr>
              <w:t>2.4</w:t>
            </w:r>
          </w:p>
        </w:tc>
        <w:tc>
          <w:tcPr>
            <w:tcW w:w="4610" w:type="dxa"/>
          </w:tcPr>
          <w:p w14:paraId="24966137" w14:textId="37441239" w:rsidR="006017B9" w:rsidRDefault="006017B9" w:rsidP="00B5798D">
            <w:pPr>
              <w:cnfStyle w:val="000000100000" w:firstRow="0" w:lastRow="0" w:firstColumn="0" w:lastColumn="0" w:oddVBand="0" w:evenVBand="0" w:oddHBand="1" w:evenHBand="0" w:firstRowFirstColumn="0" w:firstRowLastColumn="0" w:lastRowFirstColumn="0" w:lastRowLastColumn="0"/>
              <w:rPr>
                <w:lang w:val="en-US"/>
              </w:rPr>
            </w:pPr>
            <w:r>
              <w:rPr>
                <w:lang w:val="en-US"/>
              </w:rPr>
              <w:t>Remove financial information from message</w:t>
            </w:r>
          </w:p>
        </w:tc>
        <w:tc>
          <w:tcPr>
            <w:tcW w:w="1417" w:type="dxa"/>
          </w:tcPr>
          <w:p w14:paraId="381C3B92" w14:textId="24925E0C" w:rsidR="006017B9" w:rsidRPr="009D4027" w:rsidRDefault="006017B9" w:rsidP="00B5798D">
            <w:pPr>
              <w:cnfStyle w:val="000000100000" w:firstRow="0" w:lastRow="0" w:firstColumn="0" w:lastColumn="0" w:oddVBand="0" w:evenVBand="0" w:oddHBand="1" w:evenHBand="0" w:firstRowFirstColumn="0" w:firstRowLastColumn="0" w:lastRowFirstColumn="0" w:lastRowLastColumn="0"/>
              <w:rPr>
                <w:lang w:val="en-US"/>
              </w:rPr>
            </w:pPr>
            <w:r w:rsidRPr="009D4027">
              <w:rPr>
                <w:lang w:val="en-US"/>
              </w:rPr>
              <w:t>M. Richards</w:t>
            </w:r>
          </w:p>
        </w:tc>
        <w:tc>
          <w:tcPr>
            <w:tcW w:w="2075" w:type="dxa"/>
          </w:tcPr>
          <w:p w14:paraId="2E26198C" w14:textId="5B213C59" w:rsidR="006017B9" w:rsidRDefault="006017B9" w:rsidP="00B5798D">
            <w:pPr>
              <w:cnfStyle w:val="000000100000" w:firstRow="0" w:lastRow="0" w:firstColumn="0" w:lastColumn="0" w:oddVBand="0" w:evenVBand="0" w:oddHBand="1" w:evenHBand="0" w:firstRowFirstColumn="0" w:firstRowLastColumn="0" w:lastRowFirstColumn="0" w:lastRowLastColumn="0"/>
              <w:rPr>
                <w:lang w:val="en-US"/>
              </w:rPr>
            </w:pPr>
            <w:r>
              <w:rPr>
                <w:lang w:val="en-US"/>
              </w:rPr>
              <w:t>21 June 2023</w:t>
            </w:r>
          </w:p>
        </w:tc>
      </w:tr>
      <w:tr w:rsidR="006A6E2C" w:rsidRPr="00CA15AF" w14:paraId="0CB6BC21" w14:textId="77777777" w:rsidTr="00DB2FDA">
        <w:tc>
          <w:tcPr>
            <w:cnfStyle w:val="001000000000" w:firstRow="0" w:lastRow="0" w:firstColumn="1" w:lastColumn="0" w:oddVBand="0" w:evenVBand="0" w:oddHBand="0" w:evenHBand="0" w:firstRowFirstColumn="0" w:firstRowLastColumn="0" w:lastRowFirstColumn="0" w:lastRowLastColumn="0"/>
            <w:tcW w:w="914" w:type="dxa"/>
          </w:tcPr>
          <w:p w14:paraId="0C37208B" w14:textId="6893B0C1" w:rsidR="006A6E2C" w:rsidRDefault="006A6E2C" w:rsidP="006A6E2C">
            <w:pPr>
              <w:rPr>
                <w:lang w:val="en-US"/>
              </w:rPr>
            </w:pPr>
            <w:r>
              <w:rPr>
                <w:lang w:val="en-US"/>
              </w:rPr>
              <w:t>2.5</w:t>
            </w:r>
          </w:p>
        </w:tc>
        <w:tc>
          <w:tcPr>
            <w:tcW w:w="4610" w:type="dxa"/>
          </w:tcPr>
          <w:p w14:paraId="39E839F5" w14:textId="106AAEBA" w:rsidR="006A6E2C" w:rsidRDefault="006A6E2C" w:rsidP="006A6E2C">
            <w:pPr>
              <w:cnfStyle w:val="000000000000" w:firstRow="0" w:lastRow="0" w:firstColumn="0" w:lastColumn="0" w:oddVBand="0" w:evenVBand="0" w:oddHBand="0" w:evenHBand="0" w:firstRowFirstColumn="0" w:firstRowLastColumn="0" w:lastRowFirstColumn="0" w:lastRowLastColumn="0"/>
              <w:rPr>
                <w:lang w:val="en-US"/>
              </w:rPr>
            </w:pPr>
            <w:r>
              <w:rPr>
                <w:lang w:val="en-US"/>
              </w:rPr>
              <w:t>Manage fulfilment as part of transaction object</w:t>
            </w:r>
          </w:p>
        </w:tc>
        <w:tc>
          <w:tcPr>
            <w:tcW w:w="1417" w:type="dxa"/>
          </w:tcPr>
          <w:p w14:paraId="1D042E18" w14:textId="7247DD6E" w:rsidR="006A6E2C" w:rsidRPr="009D4027" w:rsidRDefault="006A6E2C" w:rsidP="006A6E2C">
            <w:pPr>
              <w:cnfStyle w:val="000000000000" w:firstRow="0" w:lastRow="0" w:firstColumn="0" w:lastColumn="0" w:oddVBand="0" w:evenVBand="0" w:oddHBand="0" w:evenHBand="0" w:firstRowFirstColumn="0" w:firstRowLastColumn="0" w:lastRowFirstColumn="0" w:lastRowLastColumn="0"/>
              <w:rPr>
                <w:lang w:val="en-US"/>
              </w:rPr>
            </w:pPr>
            <w:r w:rsidRPr="009D4027">
              <w:rPr>
                <w:lang w:val="en-US"/>
              </w:rPr>
              <w:t>M. Richards</w:t>
            </w:r>
          </w:p>
        </w:tc>
        <w:tc>
          <w:tcPr>
            <w:tcW w:w="2075" w:type="dxa"/>
          </w:tcPr>
          <w:p w14:paraId="44690A23" w14:textId="55D5AE1F" w:rsidR="006A6E2C" w:rsidRDefault="006A6E2C" w:rsidP="006A6E2C">
            <w:pPr>
              <w:cnfStyle w:val="000000000000" w:firstRow="0" w:lastRow="0" w:firstColumn="0" w:lastColumn="0" w:oddVBand="0" w:evenVBand="0" w:oddHBand="0" w:evenHBand="0" w:firstRowFirstColumn="0" w:firstRowLastColumn="0" w:lastRowFirstColumn="0" w:lastRowLastColumn="0"/>
              <w:rPr>
                <w:lang w:val="en-US"/>
              </w:rPr>
            </w:pPr>
            <w:r>
              <w:rPr>
                <w:lang w:val="en-US"/>
              </w:rPr>
              <w:t>22 June 2023</w:t>
            </w:r>
          </w:p>
        </w:tc>
      </w:tr>
      <w:tr w:rsidR="00234D40" w:rsidRPr="00CA15AF" w14:paraId="22C80BE0" w14:textId="77777777" w:rsidTr="00DB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dxa"/>
          </w:tcPr>
          <w:p w14:paraId="4EFBA236" w14:textId="581246EF" w:rsidR="00234D40" w:rsidRDefault="00234D40" w:rsidP="006A6E2C">
            <w:pPr>
              <w:rPr>
                <w:lang w:val="en-US"/>
              </w:rPr>
            </w:pPr>
            <w:r>
              <w:rPr>
                <w:lang w:val="en-US"/>
              </w:rPr>
              <w:t>2.6</w:t>
            </w:r>
          </w:p>
        </w:tc>
        <w:tc>
          <w:tcPr>
            <w:tcW w:w="4610" w:type="dxa"/>
          </w:tcPr>
          <w:p w14:paraId="268ACB15" w14:textId="72314CCE" w:rsidR="00234D40" w:rsidRDefault="00234D40" w:rsidP="006A6E2C">
            <w:pPr>
              <w:cnfStyle w:val="000000100000" w:firstRow="0" w:lastRow="0" w:firstColumn="0" w:lastColumn="0" w:oddVBand="0" w:evenVBand="0" w:oddHBand="1" w:evenHBand="0" w:firstRowFirstColumn="0" w:firstRowLastColumn="0" w:lastRowFirstColumn="0" w:lastRowLastColumn="0"/>
              <w:rPr>
                <w:lang w:val="en-US"/>
              </w:rPr>
            </w:pPr>
            <w:r>
              <w:rPr>
                <w:lang w:val="en-US"/>
              </w:rPr>
              <w:t>Post convening presentation and review</w:t>
            </w:r>
          </w:p>
        </w:tc>
        <w:tc>
          <w:tcPr>
            <w:tcW w:w="1417" w:type="dxa"/>
          </w:tcPr>
          <w:p w14:paraId="359DB9D3" w14:textId="59156067" w:rsidR="00234D40" w:rsidRPr="009D4027" w:rsidRDefault="00234D40" w:rsidP="006A6E2C">
            <w:pPr>
              <w:cnfStyle w:val="000000100000" w:firstRow="0" w:lastRow="0" w:firstColumn="0" w:lastColumn="0" w:oddVBand="0" w:evenVBand="0" w:oddHBand="1" w:evenHBand="0" w:firstRowFirstColumn="0" w:firstRowLastColumn="0" w:lastRowFirstColumn="0" w:lastRowLastColumn="0"/>
              <w:rPr>
                <w:lang w:val="en-US"/>
              </w:rPr>
            </w:pPr>
            <w:r>
              <w:rPr>
                <w:lang w:val="en-US"/>
              </w:rPr>
              <w:t>M. Richards</w:t>
            </w:r>
          </w:p>
        </w:tc>
        <w:tc>
          <w:tcPr>
            <w:tcW w:w="2075" w:type="dxa"/>
          </w:tcPr>
          <w:p w14:paraId="7EEE9B48" w14:textId="7D1EAE79" w:rsidR="00234D40" w:rsidRDefault="00234D40" w:rsidP="006A6E2C">
            <w:pPr>
              <w:cnfStyle w:val="000000100000" w:firstRow="0" w:lastRow="0" w:firstColumn="0" w:lastColumn="0" w:oddVBand="0" w:evenVBand="0" w:oddHBand="1" w:evenHBand="0" w:firstRowFirstColumn="0" w:firstRowLastColumn="0" w:lastRowFirstColumn="0" w:lastRowLastColumn="0"/>
              <w:rPr>
                <w:lang w:val="en-US"/>
              </w:rPr>
            </w:pPr>
            <w:r>
              <w:rPr>
                <w:lang w:val="en-US"/>
              </w:rPr>
              <w:t>10 July 2023</w:t>
            </w:r>
          </w:p>
        </w:tc>
      </w:tr>
      <w:tr w:rsidR="00881DC6" w:rsidRPr="00CA15AF" w14:paraId="4A686787" w14:textId="77777777" w:rsidTr="00DB2FDA">
        <w:trPr>
          <w:ins w:id="5" w:author="Michael Richards" w:date="2023-07-28T18:35:00Z"/>
        </w:trPr>
        <w:tc>
          <w:tcPr>
            <w:cnfStyle w:val="001000000000" w:firstRow="0" w:lastRow="0" w:firstColumn="1" w:lastColumn="0" w:oddVBand="0" w:evenVBand="0" w:oddHBand="0" w:evenHBand="0" w:firstRowFirstColumn="0" w:firstRowLastColumn="0" w:lastRowFirstColumn="0" w:lastRowLastColumn="0"/>
            <w:tcW w:w="914" w:type="dxa"/>
          </w:tcPr>
          <w:p w14:paraId="5756F95A" w14:textId="1F7976F7" w:rsidR="00881DC6" w:rsidRDefault="00881DC6" w:rsidP="00881DC6">
            <w:pPr>
              <w:rPr>
                <w:ins w:id="6" w:author="Michael Richards" w:date="2023-07-28T18:35:00Z"/>
                <w:lang w:val="en-US"/>
              </w:rPr>
            </w:pPr>
            <w:ins w:id="7" w:author="Michael Richards" w:date="2023-07-28T18:36:00Z">
              <w:r>
                <w:rPr>
                  <w:lang w:val="en-US"/>
                </w:rPr>
                <w:t>2.7</w:t>
              </w:r>
            </w:ins>
          </w:p>
        </w:tc>
        <w:tc>
          <w:tcPr>
            <w:tcW w:w="4610" w:type="dxa"/>
          </w:tcPr>
          <w:p w14:paraId="3EA8DB1F" w14:textId="47886E91" w:rsidR="00881DC6" w:rsidRDefault="00881DC6" w:rsidP="00881DC6">
            <w:pPr>
              <w:cnfStyle w:val="000000000000" w:firstRow="0" w:lastRow="0" w:firstColumn="0" w:lastColumn="0" w:oddVBand="0" w:evenVBand="0" w:oddHBand="0" w:evenHBand="0" w:firstRowFirstColumn="0" w:firstRowLastColumn="0" w:lastRowFirstColumn="0" w:lastRowLastColumn="0"/>
              <w:rPr>
                <w:ins w:id="8" w:author="Michael Richards" w:date="2023-07-28T18:35:00Z"/>
                <w:lang w:val="en-US"/>
              </w:rPr>
            </w:pPr>
            <w:ins w:id="9" w:author="Michael Richards" w:date="2023-07-28T18:36:00Z">
              <w:r>
                <w:rPr>
                  <w:lang w:val="en-US"/>
                </w:rPr>
                <w:t>Add reference currency su</w:t>
              </w:r>
            </w:ins>
            <w:ins w:id="10" w:author="Michael Richards" w:date="2023-07-28T18:37:00Z">
              <w:r>
                <w:rPr>
                  <w:lang w:val="en-US"/>
                </w:rPr>
                <w:t>pport</w:t>
              </w:r>
            </w:ins>
          </w:p>
        </w:tc>
        <w:tc>
          <w:tcPr>
            <w:tcW w:w="1417" w:type="dxa"/>
          </w:tcPr>
          <w:p w14:paraId="6EEAFD8A" w14:textId="118EE38D" w:rsidR="00881DC6" w:rsidRDefault="00881DC6" w:rsidP="00881DC6">
            <w:pPr>
              <w:cnfStyle w:val="000000000000" w:firstRow="0" w:lastRow="0" w:firstColumn="0" w:lastColumn="0" w:oddVBand="0" w:evenVBand="0" w:oddHBand="0" w:evenHBand="0" w:firstRowFirstColumn="0" w:firstRowLastColumn="0" w:lastRowFirstColumn="0" w:lastRowLastColumn="0"/>
              <w:rPr>
                <w:ins w:id="11" w:author="Michael Richards" w:date="2023-07-28T18:35:00Z"/>
                <w:lang w:val="en-US"/>
              </w:rPr>
            </w:pPr>
            <w:ins w:id="12" w:author="Michael Richards" w:date="2023-07-28T18:37:00Z">
              <w:r>
                <w:rPr>
                  <w:lang w:val="en-US"/>
                </w:rPr>
                <w:t>M. Richards</w:t>
              </w:r>
            </w:ins>
          </w:p>
        </w:tc>
        <w:tc>
          <w:tcPr>
            <w:tcW w:w="2075" w:type="dxa"/>
          </w:tcPr>
          <w:p w14:paraId="480D89B3" w14:textId="3220B7C3" w:rsidR="00881DC6" w:rsidRDefault="00604FDB" w:rsidP="00881DC6">
            <w:pPr>
              <w:cnfStyle w:val="000000000000" w:firstRow="0" w:lastRow="0" w:firstColumn="0" w:lastColumn="0" w:oddVBand="0" w:evenVBand="0" w:oddHBand="0" w:evenHBand="0" w:firstRowFirstColumn="0" w:firstRowLastColumn="0" w:lastRowFirstColumn="0" w:lastRowLastColumn="0"/>
              <w:rPr>
                <w:ins w:id="13" w:author="Michael Richards" w:date="2023-07-28T18:35:00Z"/>
                <w:lang w:val="en-US"/>
              </w:rPr>
            </w:pPr>
            <w:ins w:id="14" w:author="Michael Richards" w:date="2023-08-04T14:27:00Z">
              <w:r>
                <w:rPr>
                  <w:lang w:val="en-US"/>
                </w:rPr>
                <w:t>4</w:t>
              </w:r>
            </w:ins>
            <w:ins w:id="15" w:author="Michael Richards" w:date="2023-07-28T18:43:00Z">
              <w:r w:rsidR="00881DC6">
                <w:rPr>
                  <w:lang w:val="en-US"/>
                </w:rPr>
                <w:t xml:space="preserve"> </w:t>
              </w:r>
            </w:ins>
            <w:ins w:id="16" w:author="Michael Richards" w:date="2023-08-04T14:27:00Z">
              <w:r>
                <w:rPr>
                  <w:lang w:val="en-US"/>
                </w:rPr>
                <w:t>August</w:t>
              </w:r>
            </w:ins>
            <w:ins w:id="17" w:author="Michael Richards" w:date="2023-07-28T18:43:00Z">
              <w:r w:rsidR="00881DC6">
                <w:rPr>
                  <w:lang w:val="en-US"/>
                </w:rPr>
                <w:t xml:space="preserve"> 2023</w:t>
              </w:r>
            </w:ins>
          </w:p>
        </w:tc>
      </w:tr>
      <w:bookmarkEnd w:id="4"/>
    </w:tbl>
    <w:p w14:paraId="00F25159" w14:textId="77777777" w:rsidR="001C6FAB" w:rsidRPr="001C6FAB" w:rsidRDefault="001C6FAB" w:rsidP="001C6FAB"/>
    <w:p w14:paraId="2CEF52D4" w14:textId="233E4C8E" w:rsidR="00877841" w:rsidRPr="00877841" w:rsidRDefault="00877841" w:rsidP="00877841">
      <w:pPr>
        <w:pStyle w:val="Heading1"/>
      </w:pPr>
      <w:r>
        <w:t xml:space="preserve">Assumptions </w:t>
      </w:r>
    </w:p>
    <w:p w14:paraId="42925E88" w14:textId="11557841" w:rsidR="00227F83" w:rsidRDefault="00227F83" w:rsidP="00877841">
      <w:pPr>
        <w:pStyle w:val="ListParagraph"/>
        <w:numPr>
          <w:ilvl w:val="0"/>
          <w:numId w:val="2"/>
        </w:numPr>
      </w:pPr>
      <w:r>
        <w:t>We assume the existence of an FX API</w:t>
      </w:r>
      <w:r w:rsidR="003A6F7A">
        <w:t xml:space="preserve">: a </w:t>
      </w:r>
      <w:proofErr w:type="gramStart"/>
      <w:r w:rsidR="003A6F7A">
        <w:t xml:space="preserve">separate API which </w:t>
      </w:r>
      <w:r w:rsidR="008A34AF">
        <w:t>participants</w:t>
      </w:r>
      <w:proofErr w:type="gramEnd"/>
      <w:r w:rsidR="008A34AF">
        <w:t xml:space="preserve"> in a Mojaloop scheme can use to access </w:t>
      </w:r>
      <w:r w:rsidR="00B9115D">
        <w:t>the facilities require</w:t>
      </w:r>
      <w:r w:rsidR="00383460">
        <w:t>d</w:t>
      </w:r>
      <w:r w:rsidR="00B9115D">
        <w:t xml:space="preserve"> for currency conversion</w:t>
      </w:r>
      <w:r>
        <w:t>.</w:t>
      </w:r>
    </w:p>
    <w:p w14:paraId="3D84BCED" w14:textId="35C9CDD1" w:rsidR="00CC30B6" w:rsidRDefault="00877841" w:rsidP="00877841">
      <w:pPr>
        <w:pStyle w:val="ListParagraph"/>
        <w:numPr>
          <w:ilvl w:val="0"/>
          <w:numId w:val="2"/>
        </w:numPr>
      </w:pPr>
      <w:bookmarkStart w:id="18" w:name="_Ref72251513"/>
      <w:r>
        <w:t xml:space="preserve">We assume that the list of </w:t>
      </w:r>
      <w:r w:rsidR="009532DC">
        <w:t>currencies</w:t>
      </w:r>
      <w:r>
        <w:t xml:space="preserve"> in which a payee’s account</w:t>
      </w:r>
      <w:r w:rsidR="00A66546">
        <w:t>(s)</w:t>
      </w:r>
      <w:r>
        <w:t xml:space="preserve"> can receive is returned as part of the discovery process (</w:t>
      </w:r>
      <w:proofErr w:type="gramStart"/>
      <w:r>
        <w:t>i.e.</w:t>
      </w:r>
      <w:proofErr w:type="gramEnd"/>
      <w:r>
        <w:t xml:space="preserve"> by a</w:t>
      </w:r>
      <w:r w:rsidR="00B9115D">
        <w:t>n existing</w:t>
      </w:r>
      <w:r>
        <w:t xml:space="preserve"> </w:t>
      </w:r>
      <w:r w:rsidRPr="00877841">
        <w:rPr>
          <w:b/>
          <w:bCs/>
        </w:rPr>
        <w:t>PUT /parties</w:t>
      </w:r>
      <w:r w:rsidR="00B9115D">
        <w:rPr>
          <w:b/>
          <w:bCs/>
        </w:rPr>
        <w:t xml:space="preserve"> </w:t>
      </w:r>
      <w:r w:rsidR="00B9115D">
        <w:t>call in the FSPIOP API</w:t>
      </w:r>
      <w:r w:rsidR="00CC30B6">
        <w:t>.</w:t>
      </w:r>
      <w:r>
        <w:t>)</w:t>
      </w:r>
      <w:bookmarkEnd w:id="18"/>
    </w:p>
    <w:p w14:paraId="6602DC12" w14:textId="3D6758E7" w:rsidR="00877841" w:rsidDel="00881DC6" w:rsidRDefault="00CC30B6" w:rsidP="00877841">
      <w:pPr>
        <w:pStyle w:val="ListParagraph"/>
        <w:numPr>
          <w:ilvl w:val="0"/>
          <w:numId w:val="2"/>
        </w:numPr>
        <w:rPr>
          <w:del w:id="19" w:author="Michael Richards" w:date="2023-07-28T18:44:00Z"/>
        </w:rPr>
      </w:pPr>
      <w:del w:id="20" w:author="Michael Richards" w:date="2023-07-28T18:44:00Z">
        <w:r w:rsidDel="00881DC6">
          <w:delText>We assume</w:delText>
        </w:r>
        <w:r w:rsidR="00877841" w:rsidDel="00881DC6">
          <w:delText xml:space="preserve"> that the decision to construct a foreign exchange transfer will be taken prior to initiation of the agreement (quote) phase.</w:delText>
        </w:r>
      </w:del>
    </w:p>
    <w:p w14:paraId="136FADFD" w14:textId="2FE36DB9" w:rsidR="00871558" w:rsidDel="00881DC6" w:rsidRDefault="00871558" w:rsidP="00877841">
      <w:pPr>
        <w:pStyle w:val="ListParagraph"/>
        <w:numPr>
          <w:ilvl w:val="0"/>
          <w:numId w:val="2"/>
        </w:numPr>
        <w:rPr>
          <w:del w:id="21" w:author="Michael Richards" w:date="2023-07-28T18:44:00Z"/>
        </w:rPr>
      </w:pPr>
      <w:del w:id="22" w:author="Michael Richards" w:date="2023-07-28T18:44:00Z">
        <w:r w:rsidDel="00881DC6">
          <w:delText xml:space="preserve">We assume that the description of the transaction’s terms which is given in the body of the </w:delText>
        </w:r>
        <w:r w:rsidRPr="00871558" w:rsidDel="00881DC6">
          <w:rPr>
            <w:b/>
            <w:bCs/>
          </w:rPr>
          <w:delText>POST /quotes</w:delText>
        </w:r>
        <w:r w:rsidR="00CC30B6" w:rsidDel="00881DC6">
          <w:rPr>
            <w:b/>
            <w:bCs/>
          </w:rPr>
          <w:delText xml:space="preserve"> </w:delText>
        </w:r>
        <w:r w:rsidDel="00881DC6">
          <w:delText xml:space="preserve">call and included in the </w:delText>
        </w:r>
        <w:r w:rsidRPr="00871558" w:rsidDel="00881DC6">
          <w:rPr>
            <w:b/>
            <w:bCs/>
          </w:rPr>
          <w:delText>Transaction</w:delText>
        </w:r>
        <w:r w:rsidDel="00881DC6">
          <w:delText xml:space="preserve"> object in the </w:delText>
        </w:r>
        <w:r w:rsidRPr="00871558" w:rsidDel="00881DC6">
          <w:rPr>
            <w:b/>
            <w:bCs/>
          </w:rPr>
          <w:delText>PUT /quotes</w:delText>
        </w:r>
        <w:r w:rsidDel="00881DC6">
          <w:delText xml:space="preserve"> and </w:delText>
        </w:r>
        <w:r w:rsidRPr="00871558" w:rsidDel="00881DC6">
          <w:rPr>
            <w:b/>
            <w:bCs/>
          </w:rPr>
          <w:delText>POST /transfers</w:delText>
        </w:r>
        <w:r w:rsidDel="00881DC6">
          <w:delText xml:space="preserve"> calls, can include </w:delText>
        </w:r>
        <w:r w:rsidR="00D57262" w:rsidDel="00881DC6">
          <w:delText xml:space="preserve">information which describes </w:delText>
        </w:r>
        <w:r w:rsidR="009764AE" w:rsidDel="00881DC6">
          <w:delText>the engagement of a Foreign Exchange Provider in the transfer</w:delText>
        </w:r>
        <w:r w:rsidDel="00881DC6">
          <w:delText>.</w:delText>
        </w:r>
      </w:del>
    </w:p>
    <w:p w14:paraId="27A180B3" w14:textId="48E54F1E" w:rsidR="0025041E" w:rsidRDefault="0025041E" w:rsidP="00877841">
      <w:pPr>
        <w:pStyle w:val="ListParagraph"/>
        <w:numPr>
          <w:ilvl w:val="0"/>
          <w:numId w:val="2"/>
        </w:numPr>
      </w:pPr>
      <w:r>
        <w:t xml:space="preserve">We assume that the description of the transaction’s terms which is given in the body of the </w:t>
      </w:r>
      <w:r w:rsidRPr="00871558">
        <w:rPr>
          <w:b/>
          <w:bCs/>
        </w:rPr>
        <w:t>POST /quotes</w:t>
      </w:r>
      <w:r>
        <w:t xml:space="preserve"> call and included in the </w:t>
      </w:r>
      <w:r w:rsidRPr="00871558">
        <w:rPr>
          <w:b/>
          <w:bCs/>
        </w:rPr>
        <w:t>Transaction</w:t>
      </w:r>
      <w:r>
        <w:t xml:space="preserve"> object in the </w:t>
      </w:r>
      <w:r w:rsidRPr="00871558">
        <w:rPr>
          <w:b/>
          <w:bCs/>
        </w:rPr>
        <w:t>PUT /quotes</w:t>
      </w:r>
      <w:r>
        <w:t xml:space="preserve"> and </w:t>
      </w:r>
      <w:r w:rsidRPr="00871558">
        <w:rPr>
          <w:b/>
          <w:bCs/>
        </w:rPr>
        <w:t>POST /transfers</w:t>
      </w:r>
      <w:r>
        <w:t xml:space="preserve"> calls</w:t>
      </w:r>
      <w:r w:rsidR="00945A07">
        <w:t xml:space="preserve"> will allow the definition of a send amount </w:t>
      </w:r>
      <w:r w:rsidR="00FD0ABF">
        <w:t>and a receive amount separately</w:t>
      </w:r>
      <w:r w:rsidR="003948F6">
        <w:t>.</w:t>
      </w:r>
    </w:p>
    <w:p w14:paraId="2AE3D436" w14:textId="30986A6B" w:rsidR="00871558" w:rsidRDefault="00871558" w:rsidP="00877841">
      <w:pPr>
        <w:pStyle w:val="ListParagraph"/>
        <w:numPr>
          <w:ilvl w:val="0"/>
          <w:numId w:val="2"/>
        </w:numPr>
      </w:pPr>
      <w:r>
        <w:lastRenderedPageBreak/>
        <w:t xml:space="preserve">We assume that a version of the </w:t>
      </w:r>
      <w:r w:rsidRPr="00871558">
        <w:rPr>
          <w:b/>
          <w:bCs/>
        </w:rPr>
        <w:t>/services</w:t>
      </w:r>
      <w:r>
        <w:t xml:space="preserve"> resource defined in the PISP API will allow </w:t>
      </w:r>
      <w:r w:rsidR="003008E7">
        <w:t>a DFSP to identify participants in the scheme which offer FXP services</w:t>
      </w:r>
      <w:r w:rsidR="00FE7043">
        <w:t>, but that this service will be provided as part of the FX API</w:t>
      </w:r>
      <w:r w:rsidR="003008E7">
        <w:t>.</w:t>
      </w:r>
    </w:p>
    <w:p w14:paraId="1615ED3F" w14:textId="418C0C11" w:rsidR="003D2DE6" w:rsidDel="00881DC6" w:rsidRDefault="00CB36C6" w:rsidP="00877841">
      <w:pPr>
        <w:pStyle w:val="ListParagraph"/>
        <w:numPr>
          <w:ilvl w:val="0"/>
          <w:numId w:val="2"/>
        </w:numPr>
        <w:rPr>
          <w:del w:id="23" w:author="Michael Richards" w:date="2023-07-28T18:45:00Z"/>
        </w:rPr>
      </w:pPr>
      <w:del w:id="24" w:author="Michael Richards" w:date="2023-07-28T18:45:00Z">
        <w:r w:rsidDel="00881DC6">
          <w:delText xml:space="preserve">We assume that the description of the transaction’s terms which is given in the body of the </w:delText>
        </w:r>
        <w:r w:rsidRPr="00871558" w:rsidDel="00881DC6">
          <w:rPr>
            <w:b/>
            <w:bCs/>
          </w:rPr>
          <w:delText>POST /quotes</w:delText>
        </w:r>
        <w:r w:rsidDel="00881DC6">
          <w:delText xml:space="preserve"> call and included in the </w:delText>
        </w:r>
        <w:r w:rsidRPr="00871558" w:rsidDel="00881DC6">
          <w:rPr>
            <w:b/>
            <w:bCs/>
          </w:rPr>
          <w:delText>Transaction</w:delText>
        </w:r>
        <w:r w:rsidDel="00881DC6">
          <w:delText xml:space="preserve"> object in the </w:delText>
        </w:r>
        <w:r w:rsidRPr="00871558" w:rsidDel="00881DC6">
          <w:rPr>
            <w:b/>
            <w:bCs/>
          </w:rPr>
          <w:delText>PUT /quotes</w:delText>
        </w:r>
        <w:r w:rsidDel="00881DC6">
          <w:delText xml:space="preserve"> and </w:delText>
        </w:r>
        <w:r w:rsidRPr="00871558" w:rsidDel="00881DC6">
          <w:rPr>
            <w:b/>
            <w:bCs/>
          </w:rPr>
          <w:delText>POST /transfers</w:delText>
        </w:r>
        <w:r w:rsidDel="00881DC6">
          <w:delText xml:space="preserve"> calls, can include </w:delText>
        </w:r>
        <w:r w:rsidR="0032167E" w:rsidDel="00881DC6">
          <w:delText>ledger account types which are to be used to record the position</w:delText>
        </w:r>
        <w:r w:rsidR="009764AE" w:rsidDel="00881DC6">
          <w:delText xml:space="preserve"> </w:delText>
        </w:r>
        <w:r w:rsidR="006A6FAB" w:rsidDel="00881DC6">
          <w:delText>(</w:delText>
        </w:r>
        <w:r w:rsidR="009764AE" w:rsidDel="00881DC6">
          <w:delText xml:space="preserve">and </w:delText>
        </w:r>
        <w:r w:rsidR="006A6FAB" w:rsidDel="00881DC6">
          <w:delText xml:space="preserve">hence the </w:delText>
        </w:r>
        <w:r w:rsidR="009764AE" w:rsidDel="00881DC6">
          <w:delText>settlement</w:delText>
        </w:r>
        <w:r w:rsidR="006A6FAB" w:rsidDel="00881DC6">
          <w:delText>)</w:delText>
        </w:r>
        <w:r w:rsidR="009764AE" w:rsidDel="00881DC6">
          <w:delText xml:space="preserve"> account</w:delText>
        </w:r>
        <w:r w:rsidR="0032167E" w:rsidDel="00881DC6">
          <w:delText>s for the legs of the transaction.</w:delText>
        </w:r>
      </w:del>
    </w:p>
    <w:p w14:paraId="5D8C5070" w14:textId="7A91A5BA" w:rsidR="006B6F3A" w:rsidRDefault="006B6F3A" w:rsidP="006B6F3A">
      <w:pPr>
        <w:pStyle w:val="Heading1"/>
      </w:pPr>
      <w:r>
        <w:t xml:space="preserve">Use </w:t>
      </w:r>
      <w:proofErr w:type="gramStart"/>
      <w:r>
        <w:t>cases</w:t>
      </w:r>
      <w:proofErr w:type="gramEnd"/>
    </w:p>
    <w:p w14:paraId="408FC6E2" w14:textId="63B822D7" w:rsidR="006B6F3A" w:rsidRDefault="006B6F3A" w:rsidP="006B6F3A">
      <w:r>
        <w:t>We need to support at least the following use cases:</w:t>
      </w:r>
    </w:p>
    <w:p w14:paraId="2A1D78D4" w14:textId="02828297" w:rsidR="006B6F3A" w:rsidRDefault="006B6F3A" w:rsidP="006B6F3A">
      <w:pPr>
        <w:pStyle w:val="Heading2"/>
      </w:pPr>
      <w:proofErr w:type="spellStart"/>
      <w:r>
        <w:t>Self support</w:t>
      </w:r>
      <w:proofErr w:type="spellEnd"/>
    </w:p>
    <w:p w14:paraId="63D87EBF" w14:textId="2DEF4610" w:rsidR="006B6F3A" w:rsidRDefault="006B6F3A" w:rsidP="006B6F3A">
      <w:r>
        <w:t xml:space="preserve">It is possible that a participant may be able to provide its own currency conversion </w:t>
      </w:r>
      <w:r w:rsidR="00A062C1">
        <w:t>service</w:t>
      </w:r>
      <w:r>
        <w:t>, even though the account which it is representing is not able to send or receive in the currency specified.</w:t>
      </w:r>
      <w:r w:rsidR="00CE2403">
        <w:t xml:space="preserve"> Liquidity cover for the transfer is provided in the target currency by the Payer DFSP, and the Payer DFSP settles with the Payee DFSP in the target currency.</w:t>
      </w:r>
      <w:r w:rsidR="00DB02D2">
        <w:t xml:space="preserve"> </w:t>
      </w:r>
      <w:r w:rsidR="00DD50F1">
        <w:t>The scheme will require the participant to maintain liquidity support in the target currency using the existing liquidity support functionality.</w:t>
      </w:r>
    </w:p>
    <w:p w14:paraId="4F5F905B" w14:textId="7AA5CA7C" w:rsidR="009764AE" w:rsidRDefault="009764AE" w:rsidP="006B6F3A">
      <w:r>
        <w:t xml:space="preserve">We assume that </w:t>
      </w:r>
      <w:r w:rsidR="00E5267F">
        <w:t>this use case can be supported using the existing FSPIOP API.</w:t>
      </w:r>
    </w:p>
    <w:p w14:paraId="6EACFE1B" w14:textId="019F45B5" w:rsidR="006B6F3A" w:rsidRDefault="006B6F3A" w:rsidP="006B6F3A">
      <w:pPr>
        <w:pStyle w:val="Heading2"/>
      </w:pPr>
      <w:r>
        <w:t>Currency purchase</w:t>
      </w:r>
    </w:p>
    <w:p w14:paraId="5641E0DB" w14:textId="64AEF5BA" w:rsidR="006B6F3A" w:rsidRDefault="006B6F3A" w:rsidP="006B6F3A">
      <w:r>
        <w:t>Where a participant needs to obtain an amount of a particular currency</w:t>
      </w:r>
      <w:r w:rsidR="00A062C1">
        <w:t xml:space="preserve"> to support transfers</w:t>
      </w:r>
      <w:r>
        <w:t xml:space="preserve">, it can do so by purchasing an amount of the foreign currency from a specialised provider </w:t>
      </w:r>
      <w:r w:rsidR="00CE2403">
        <w:t xml:space="preserve">(an </w:t>
      </w:r>
      <w:r w:rsidR="00CE2403" w:rsidRPr="00CE2403">
        <w:rPr>
          <w:i/>
          <w:iCs/>
        </w:rPr>
        <w:t>FXP</w:t>
      </w:r>
      <w:r w:rsidR="00CE2403">
        <w:t xml:space="preserve">) </w:t>
      </w:r>
      <w:r>
        <w:t>at an agreed rate.</w:t>
      </w:r>
      <w:r w:rsidR="003C3C09">
        <w:t xml:space="preserve"> “Purchasing” here </w:t>
      </w:r>
      <w:proofErr w:type="gramStart"/>
      <w:r w:rsidR="003C3C09">
        <w:t>means:</w:t>
      </w:r>
      <w:proofErr w:type="gramEnd"/>
      <w:r w:rsidR="003C3C09">
        <w:t xml:space="preserve"> </w:t>
      </w:r>
      <w:r w:rsidR="00CE2403">
        <w:t>liquidity cover for the transaction</w:t>
      </w:r>
      <w:r w:rsidR="00D606D2">
        <w:t xml:space="preserve"> in the source currency</w:t>
      </w:r>
      <w:r w:rsidR="00CE2403">
        <w:t xml:space="preserve"> is provided by the FXP, and the FXP settles with the Payee DFSP in the target currency.</w:t>
      </w:r>
      <w:r w:rsidR="000A36B7">
        <w:t xml:space="preserve"> The FXP may also </w:t>
      </w:r>
      <w:r w:rsidR="00192EF9">
        <w:t>provide liquidity cover for the converted funds</w:t>
      </w:r>
      <w:r w:rsidR="006A1C92">
        <w:t xml:space="preserve"> and, if it does, it should receive liquidity credit for this.</w:t>
      </w:r>
    </w:p>
    <w:p w14:paraId="53028050" w14:textId="5E7FC47D" w:rsidR="00CE2403" w:rsidRDefault="00CE2403" w:rsidP="00CE2403">
      <w:pPr>
        <w:pStyle w:val="Heading2"/>
      </w:pPr>
      <w:r>
        <w:t>PvP</w:t>
      </w:r>
    </w:p>
    <w:p w14:paraId="66A1DFF3" w14:textId="28AF50E8" w:rsidR="00CE2403" w:rsidRDefault="00CE2403" w:rsidP="00CE2403">
      <w:r>
        <w:t>A participant may enlist the FXP as a participant in the transaction. In this case, the transaction consists of two transfers: one between the payer DFSP and the FXP in the source currency, and one between the FXP and the payee DFSP in the target currency. There are two settlements, one for each currency movement.</w:t>
      </w:r>
    </w:p>
    <w:p w14:paraId="68BFA786" w14:textId="37C2826C" w:rsidR="00CE2403" w:rsidRDefault="00CE2403" w:rsidP="00CE2403">
      <w:r>
        <w:t>The first of these use cases does not require the involvement of an FXP</w:t>
      </w:r>
      <w:r w:rsidR="000012A1">
        <w:t>; the others do.</w:t>
      </w:r>
    </w:p>
    <w:p w14:paraId="666E9184" w14:textId="02E834ED" w:rsidR="00F434AB" w:rsidRDefault="00F434AB" w:rsidP="000012A1">
      <w:pPr>
        <w:pStyle w:val="Heading1"/>
      </w:pPr>
      <w:r>
        <w:t xml:space="preserve">Questions of </w:t>
      </w:r>
      <w:r w:rsidR="003C52B1">
        <w:t>design</w:t>
      </w:r>
    </w:p>
    <w:p w14:paraId="1540E4B9" w14:textId="29B676A4" w:rsidR="00F434AB" w:rsidRDefault="001570EA" w:rsidP="001570EA">
      <w:pPr>
        <w:pStyle w:val="Heading2"/>
      </w:pPr>
      <w:r>
        <w:t xml:space="preserve">Who should identify </w:t>
      </w:r>
      <w:r w:rsidR="00EB1BA6">
        <w:t>the requirement for currency conversion</w:t>
      </w:r>
      <w:r>
        <w:t>?</w:t>
      </w:r>
    </w:p>
    <w:p w14:paraId="517CBFEF" w14:textId="0CF04F9E" w:rsidR="001570EA" w:rsidRDefault="006E17EB" w:rsidP="001570EA">
      <w:r>
        <w:t xml:space="preserve">Existing implementations of </w:t>
      </w:r>
      <w:r w:rsidR="008261BB">
        <w:t xml:space="preserve">Mojaloop </w:t>
      </w:r>
      <w:r>
        <w:t xml:space="preserve">FX have relied on the Mojaloop switch to </w:t>
      </w:r>
      <w:r w:rsidR="00EB2C88">
        <w:t xml:space="preserve">analyse </w:t>
      </w:r>
      <w:r w:rsidR="008261BB">
        <w:t>the content of a proposed transfer and decide whether the</w:t>
      </w:r>
      <w:r w:rsidR="00A77109">
        <w:t xml:space="preserve"> transfer</w:t>
      </w:r>
      <w:r w:rsidR="008261BB">
        <w:t xml:space="preserve"> require</w:t>
      </w:r>
      <w:r w:rsidR="00A77109">
        <w:t>s</w:t>
      </w:r>
      <w:r w:rsidR="008261BB">
        <w:t xml:space="preserve"> currency conversion or not. </w:t>
      </w:r>
      <w:r w:rsidR="00800E61">
        <w:t xml:space="preserve">This pattern has the advantage of simplifying life </w:t>
      </w:r>
      <w:r w:rsidR="00960ED4">
        <w:t>f</w:t>
      </w:r>
      <w:r w:rsidR="00800E61">
        <w:t>or a DFSP</w:t>
      </w:r>
      <w:r w:rsidR="00EB1BA6">
        <w:t>.</w:t>
      </w:r>
    </w:p>
    <w:p w14:paraId="7A2B1DFC" w14:textId="7F3A9CA8" w:rsidR="00BF769C" w:rsidRDefault="00BF769C" w:rsidP="001570EA">
      <w:r>
        <w:t>The alternative is to allow one of the DFSP participants to decide whether a proposed transfer requires currency conversion or not.</w:t>
      </w:r>
      <w:r w:rsidR="007D6A3B">
        <w:t xml:space="preserve"> The information required to make this </w:t>
      </w:r>
      <w:r w:rsidR="00855E19">
        <w:t xml:space="preserve">decision </w:t>
      </w:r>
      <w:r w:rsidR="00E97ABB">
        <w:t xml:space="preserve">will be available to the Payer DFSP </w:t>
      </w:r>
      <w:r w:rsidR="004E51DD">
        <w:t xml:space="preserve">following the discovery phase, </w:t>
      </w:r>
      <w:r w:rsidR="007F3699">
        <w:t>since</w:t>
      </w:r>
      <w:r w:rsidR="004E51DD">
        <w:t xml:space="preserve"> the Payee DFSP will return the </w:t>
      </w:r>
      <w:r w:rsidR="00D64278">
        <w:t xml:space="preserve">currencies that the </w:t>
      </w:r>
      <w:r w:rsidR="003D33D9">
        <w:t>account owner can receive transfer in as part of</w:t>
      </w:r>
      <w:r w:rsidR="00D64278">
        <w:t xml:space="preserve"> the </w:t>
      </w:r>
      <w:r w:rsidR="00CE3A56" w:rsidRPr="00C24F59">
        <w:rPr>
          <w:b/>
          <w:bCs/>
        </w:rPr>
        <w:t>PUT /parties</w:t>
      </w:r>
      <w:r w:rsidR="00CE3A56">
        <w:t xml:space="preserve"> response</w:t>
      </w:r>
      <w:r w:rsidR="00A30420">
        <w:t xml:space="preserve"> (by assumption </w:t>
      </w:r>
      <w:r w:rsidR="00771BEF">
        <w:fldChar w:fldCharType="begin"/>
      </w:r>
      <w:r w:rsidR="00771BEF">
        <w:instrText xml:space="preserve"> REF _Ref72251513 \r \p \h </w:instrText>
      </w:r>
      <w:r w:rsidR="00771BEF">
        <w:fldChar w:fldCharType="separate"/>
      </w:r>
      <w:r w:rsidR="00094E76">
        <w:t>2 above</w:t>
      </w:r>
      <w:r w:rsidR="00771BEF">
        <w:fldChar w:fldCharType="end"/>
      </w:r>
      <w:r w:rsidR="00771BEF">
        <w:t>)</w:t>
      </w:r>
      <w:r w:rsidR="00045122">
        <w:t xml:space="preserve">; and it will also be included in the quotation request issued by the </w:t>
      </w:r>
      <w:r w:rsidR="00DD7A72">
        <w:t>payer DFSP, since otherwise the switch could not identify it. Either the payer DFSP or the payee DFSP coul</w:t>
      </w:r>
      <w:r w:rsidR="009B52C0">
        <w:t>d therefore identify the requirement for currency conversion.</w:t>
      </w:r>
    </w:p>
    <w:p w14:paraId="2FCBEBCF" w14:textId="547C4033" w:rsidR="008562BB" w:rsidRDefault="008562BB" w:rsidP="001570EA">
      <w:r>
        <w:t xml:space="preserve">Overall, it seems simpler to allow </w:t>
      </w:r>
      <w:r w:rsidR="00C365A9">
        <w:t>a DFSP to decide whether to engage an FXP or not.</w:t>
      </w:r>
      <w:r w:rsidR="003C4568">
        <w:t xml:space="preserve"> This pattern is also closer to our general </w:t>
      </w:r>
      <w:r w:rsidR="005A405A">
        <w:t>inclination to leave things to the participants where possible.</w:t>
      </w:r>
    </w:p>
    <w:p w14:paraId="1808FEE1" w14:textId="06FA7D02" w:rsidR="00C365A9" w:rsidRDefault="00616C75" w:rsidP="00C365A9">
      <w:pPr>
        <w:pStyle w:val="Heading2"/>
      </w:pPr>
      <w:r>
        <w:lastRenderedPageBreak/>
        <w:t>Who</w:t>
      </w:r>
      <w:r w:rsidR="00BD60CC">
        <w:t xml:space="preserve"> should </w:t>
      </w:r>
      <w:r>
        <w:t xml:space="preserve">request </w:t>
      </w:r>
      <w:r w:rsidR="00BD60CC">
        <w:t>currency conversion?</w:t>
      </w:r>
    </w:p>
    <w:p w14:paraId="1E1E0047" w14:textId="53D7EEAB" w:rsidR="00BD60CC" w:rsidRDefault="00BD60CC" w:rsidP="00BD60CC">
      <w:r>
        <w:t xml:space="preserve">Existing implementations and designs have relied on </w:t>
      </w:r>
      <w:r w:rsidR="004A102C">
        <w:t>a model in which</w:t>
      </w:r>
      <w:r w:rsidR="00087CFD">
        <w:t xml:space="preserve"> either the switch (in Mowali)</w:t>
      </w:r>
      <w:r w:rsidR="004A102C">
        <w:t xml:space="preserve"> </w:t>
      </w:r>
      <w:r w:rsidR="00087CFD">
        <w:t xml:space="preserve">or </w:t>
      </w:r>
      <w:r w:rsidR="004A102C">
        <w:t xml:space="preserve">the debtor DFSP </w:t>
      </w:r>
      <w:r w:rsidR="00087CFD">
        <w:t xml:space="preserve">sends a </w:t>
      </w:r>
      <w:r w:rsidR="00087CFD" w:rsidRPr="00087CFD">
        <w:rPr>
          <w:b/>
          <w:bCs/>
        </w:rPr>
        <w:t>POST /quotes</w:t>
      </w:r>
      <w:r w:rsidR="00087CFD">
        <w:t xml:space="preserve"> request to the </w:t>
      </w:r>
      <w:r w:rsidR="007B784E">
        <w:t xml:space="preserve">FXP. The FXP then generates a new </w:t>
      </w:r>
      <w:r w:rsidR="007B784E" w:rsidRPr="007B784E">
        <w:rPr>
          <w:b/>
          <w:bCs/>
        </w:rPr>
        <w:t>POST /quotes</w:t>
      </w:r>
      <w:r w:rsidR="007B784E">
        <w:t xml:space="preserve"> </w:t>
      </w:r>
      <w:r w:rsidR="00C479E3">
        <w:t xml:space="preserve">request </w:t>
      </w:r>
      <w:r w:rsidR="007B784E">
        <w:t>in the target currency (in Mowali)</w:t>
      </w:r>
      <w:r w:rsidR="00075FC8">
        <w:t>,</w:t>
      </w:r>
      <w:r w:rsidR="007B784E">
        <w:t xml:space="preserve"> </w:t>
      </w:r>
      <w:r w:rsidR="007D6382">
        <w:t xml:space="preserve">or adds a </w:t>
      </w:r>
      <w:r w:rsidR="00040D57">
        <w:t>leg to the existing transaction, and forwards the request to the Creditor DFSP.</w:t>
      </w:r>
    </w:p>
    <w:p w14:paraId="23B2CBF7" w14:textId="330EF5AC" w:rsidR="00E30527" w:rsidRDefault="00E30527" w:rsidP="00BD60CC">
      <w:r>
        <w:t xml:space="preserve">An alternative approach (and the one </w:t>
      </w:r>
      <w:r w:rsidR="00103E62">
        <w:t xml:space="preserve">described in this proposal) is to allow the principals in the transfer to </w:t>
      </w:r>
      <w:r w:rsidR="000858E5">
        <w:t xml:space="preserve">continue as the sole parties to the transfer, as they do in transfers where </w:t>
      </w:r>
      <w:r w:rsidR="004D1CF7">
        <w:t>no currency conversion is required, and to allow them to request currency conversion from a</w:t>
      </w:r>
      <w:r w:rsidR="00045122">
        <w:t>n FXP as required.</w:t>
      </w:r>
      <w:r w:rsidR="00240494">
        <w:t xml:space="preserve"> </w:t>
      </w:r>
    </w:p>
    <w:p w14:paraId="19F5ABFB" w14:textId="0FF089FA" w:rsidR="007949D9" w:rsidRDefault="00A6488B" w:rsidP="000F5936">
      <w:pPr>
        <w:pStyle w:val="Heading2"/>
      </w:pPr>
      <w:bookmarkStart w:id="25" w:name="_Ref67662192"/>
      <w:r>
        <w:t>When and how should</w:t>
      </w:r>
      <w:r w:rsidR="00CD712E">
        <w:t xml:space="preserve"> the terms of</w:t>
      </w:r>
      <w:r>
        <w:t xml:space="preserve"> currency conversion be finalised?</w:t>
      </w:r>
      <w:bookmarkEnd w:id="25"/>
    </w:p>
    <w:p w14:paraId="2AA4E184" w14:textId="4530035D" w:rsidR="000F5936" w:rsidRDefault="0089611A" w:rsidP="000F5936">
      <w:r>
        <w:t xml:space="preserve">Existing implementations and designs have included the commitments made by an FXP as part of the </w:t>
      </w:r>
      <w:r w:rsidR="00B06760">
        <w:t xml:space="preserve">request part of the agreement process. This has either been by </w:t>
      </w:r>
      <w:r w:rsidR="00193C89">
        <w:t xml:space="preserve">breaking the </w:t>
      </w:r>
      <w:r w:rsidR="00E512B0">
        <w:t xml:space="preserve">transfer into two separate transfers (Mowali) or by adding information to the initial </w:t>
      </w:r>
      <w:r w:rsidR="00AC590D">
        <w:t>quotation request before it is passed to the payee DFSP.</w:t>
      </w:r>
    </w:p>
    <w:p w14:paraId="5DFDD070" w14:textId="21BC5C64" w:rsidR="00AC590D" w:rsidRDefault="00AC590D" w:rsidP="000F5936">
      <w:r>
        <w:t xml:space="preserve">This approach has the drawback that </w:t>
      </w:r>
      <w:r w:rsidR="00902665">
        <w:t>the FXP is being asked to make a commitment about the transfer before its terms are definitively set</w:t>
      </w:r>
      <w:r w:rsidR="00307492">
        <w:t xml:space="preserve">. The terms of the transfer are finally set by the payee DFSP, and it is therefore possible for </w:t>
      </w:r>
      <w:r w:rsidR="00C41A96">
        <w:t>the FXP to commit to a conversion which is subsequently changed by the payee DFSP, for instance by the addition of fees.</w:t>
      </w:r>
      <w:r w:rsidR="00380D8C">
        <w:t xml:space="preserve"> If, however, the</w:t>
      </w:r>
      <w:r w:rsidR="00EE25B1">
        <w:t xml:space="preserve"> FXP wants to change the </w:t>
      </w:r>
      <w:r w:rsidR="007742FA">
        <w:t>send or receive amounts to reflect the new agreement, then the payee DFSP’s condition</w:t>
      </w:r>
      <w:r w:rsidR="006656FF">
        <w:t xml:space="preserve"> and fulfilment will be invalidated.</w:t>
      </w:r>
    </w:p>
    <w:p w14:paraId="5AA703EB" w14:textId="28296230" w:rsidR="00F577BB" w:rsidRDefault="004A6D27" w:rsidP="000F5936">
      <w:r>
        <w:t xml:space="preserve">The approach proposed in this document </w:t>
      </w:r>
      <w:r w:rsidR="00203214">
        <w:t xml:space="preserve">splits the currency conversion process entirely from the transfer process. The transfer proposed to Mojaloop is always </w:t>
      </w:r>
      <w:r w:rsidR="00A400BD">
        <w:t>in a single currency</w:t>
      </w:r>
      <w:r w:rsidR="00A043C7">
        <w:t xml:space="preserve">, and currency conversion may be carried out either by the </w:t>
      </w:r>
      <w:r w:rsidR="007F75EF">
        <w:t>payer DFSP or the payee DFSP. If currency conversion is being performed by the payer DFSP, then</w:t>
      </w:r>
      <w:r w:rsidR="00F577BB">
        <w:t>:</w:t>
      </w:r>
    </w:p>
    <w:p w14:paraId="58FD61AE" w14:textId="4635E204" w:rsidR="0061605B" w:rsidRDefault="00F577BB" w:rsidP="00F577BB">
      <w:pPr>
        <w:pStyle w:val="ListParagraph"/>
        <w:numPr>
          <w:ilvl w:val="0"/>
          <w:numId w:val="16"/>
        </w:numPr>
      </w:pPr>
      <w:r>
        <w:t xml:space="preserve">If the amount is a SEND amount, then the payer DFSP will need to obtain a currency conversion </w:t>
      </w:r>
      <w:r w:rsidR="005867AD">
        <w:t>quotation from the FXP before sending the</w:t>
      </w:r>
      <w:r w:rsidR="006E0446">
        <w:t xml:space="preserve"> Mojaloop</w:t>
      </w:r>
      <w:r w:rsidR="005867AD">
        <w:t xml:space="preserve"> request for </w:t>
      </w:r>
      <w:proofErr w:type="gramStart"/>
      <w:r w:rsidR="005867AD">
        <w:t>quotation, and</w:t>
      </w:r>
      <w:proofErr w:type="gramEnd"/>
      <w:r w:rsidR="005867AD">
        <w:t xml:space="preserve"> will </w:t>
      </w:r>
      <w:r w:rsidR="0061605B">
        <w:t>use the amount in the target currency returned from th</w:t>
      </w:r>
      <w:r w:rsidR="006E0446">
        <w:t>e currency conversion</w:t>
      </w:r>
      <w:r w:rsidR="0061605B">
        <w:t xml:space="preserve"> quotation as the </w:t>
      </w:r>
      <w:r w:rsidR="0061605B" w:rsidRPr="0039176B">
        <w:rPr>
          <w:b/>
          <w:bCs/>
        </w:rPr>
        <w:t>amount</w:t>
      </w:r>
      <w:r w:rsidR="0061605B">
        <w:t xml:space="preserve"> field in the </w:t>
      </w:r>
      <w:r w:rsidR="006E0446">
        <w:t xml:space="preserve">Mojaloop </w:t>
      </w:r>
      <w:r w:rsidR="0061605B">
        <w:t>quotation request.</w:t>
      </w:r>
    </w:p>
    <w:p w14:paraId="18EDCDCC" w14:textId="22160FEB" w:rsidR="00017D96" w:rsidRDefault="0061605B" w:rsidP="00F577BB">
      <w:pPr>
        <w:pStyle w:val="ListParagraph"/>
        <w:numPr>
          <w:ilvl w:val="0"/>
          <w:numId w:val="16"/>
        </w:numPr>
      </w:pPr>
      <w:r>
        <w:t xml:space="preserve">If the </w:t>
      </w:r>
      <w:r w:rsidR="001F35E9">
        <w:t>a</w:t>
      </w:r>
      <w:r>
        <w:t>mount is a RECEIVE amount, then the payer DFSP will have been informed of the amount to be received</w:t>
      </w:r>
      <w:r w:rsidR="00017D96">
        <w:t xml:space="preserve"> before it makes the </w:t>
      </w:r>
      <w:r w:rsidR="006E0446">
        <w:t xml:space="preserve">Mojaloop quotation </w:t>
      </w:r>
      <w:proofErr w:type="gramStart"/>
      <w:r w:rsidR="00017D96">
        <w:t>request</w:t>
      </w:r>
      <w:r>
        <w:t>, and</w:t>
      </w:r>
      <w:proofErr w:type="gramEnd"/>
      <w:r>
        <w:t xml:space="preserve"> </w:t>
      </w:r>
      <w:r w:rsidR="00017D96">
        <w:t xml:space="preserve">will use that amount in the </w:t>
      </w:r>
      <w:r w:rsidR="006E0446">
        <w:t xml:space="preserve">Mojaloop </w:t>
      </w:r>
      <w:r w:rsidR="00017D96">
        <w:t>quotation request</w:t>
      </w:r>
      <w:r w:rsidR="0048581F">
        <w:t>.</w:t>
      </w:r>
    </w:p>
    <w:p w14:paraId="23BCDE46" w14:textId="3B6074EB" w:rsidR="00173CD0" w:rsidRDefault="00A400BD">
      <w:r>
        <w:t xml:space="preserve"> If the payer DFSP decides to</w:t>
      </w:r>
      <w:r w:rsidR="00017D96">
        <w:t xml:space="preserve"> not</w:t>
      </w:r>
      <w:r w:rsidR="00B26BED">
        <w:t xml:space="preserve"> to</w:t>
      </w:r>
      <w:r>
        <w:t xml:space="preserve"> </w:t>
      </w:r>
      <w:r w:rsidR="009C28BE">
        <w:t xml:space="preserve">undertake the currency conversion, then it </w:t>
      </w:r>
      <w:r w:rsidR="001F35E9">
        <w:t>request</w:t>
      </w:r>
      <w:r w:rsidR="00E96B44">
        <w:t>s</w:t>
      </w:r>
      <w:r w:rsidR="001F35E9">
        <w:t xml:space="preserve"> a quotation from the payee DFSP using the source currency. At this point, the </w:t>
      </w:r>
      <w:r w:rsidR="0013588E">
        <w:t>payee DFSP will have two options. I</w:t>
      </w:r>
      <w:r w:rsidR="00406DA9">
        <w:t>f it does not want to undertake the currency conversion, then i</w:t>
      </w:r>
      <w:r w:rsidR="0013588E">
        <w:t>t can reject the request for quotation</w:t>
      </w:r>
      <w:r w:rsidR="00406DA9">
        <w:t xml:space="preserve"> with an appropriate error response. Otherwise, it can </w:t>
      </w:r>
      <w:r w:rsidR="002E6532">
        <w:t>request currency conversion itself</w:t>
      </w:r>
      <w:r w:rsidR="008833E3">
        <w:t>, using the amount in the source currency sent through in the request for quotation.</w:t>
      </w:r>
    </w:p>
    <w:p w14:paraId="3C511F6E" w14:textId="1365BD35" w:rsidR="00A00B3D" w:rsidRDefault="00E063F9" w:rsidP="00E47A6A">
      <w:pPr>
        <w:pStyle w:val="Heading2"/>
      </w:pPr>
      <w:r>
        <w:t xml:space="preserve">How </w:t>
      </w:r>
      <w:r w:rsidR="008E040D">
        <w:t>should</w:t>
      </w:r>
      <w:r>
        <w:t xml:space="preserve"> the FXP ratify the </w:t>
      </w:r>
      <w:r w:rsidR="008E040D">
        <w:t>transfer?</w:t>
      </w:r>
    </w:p>
    <w:p w14:paraId="209E890A" w14:textId="43F002C7" w:rsidR="008E040D" w:rsidRDefault="00B4189D" w:rsidP="008E040D">
      <w:r>
        <w:t>At present</w:t>
      </w:r>
      <w:r w:rsidR="00262769">
        <w:t xml:space="preserve">, the Mowali implementation creates two separate transactions if currency conversion is required. Whatever the drawbacks of this approach, it does mean that </w:t>
      </w:r>
      <w:r w:rsidR="00982C48">
        <w:t xml:space="preserve">the FXP has the chance to participate in the </w:t>
      </w:r>
      <w:r w:rsidR="007F491B">
        <w:t xml:space="preserve">ILP signature process. In other designs </w:t>
      </w:r>
      <w:r w:rsidR="00523405">
        <w:t>for</w:t>
      </w:r>
      <w:r w:rsidR="007F491B">
        <w:t xml:space="preserve"> this area, the FXP has had to rely on the </w:t>
      </w:r>
      <w:r w:rsidR="00D76906">
        <w:t xml:space="preserve">payee DFSP’s signature of the terms of the </w:t>
      </w:r>
      <w:proofErr w:type="gramStart"/>
      <w:r w:rsidR="00D76906">
        <w:t>transfer, and</w:t>
      </w:r>
      <w:proofErr w:type="gramEnd"/>
      <w:r w:rsidR="00D76906">
        <w:t xml:space="preserve"> has not had the opportunity to </w:t>
      </w:r>
      <w:r w:rsidR="001937D2">
        <w:t xml:space="preserve">give independent confirmation of the validity of </w:t>
      </w:r>
      <w:r w:rsidR="003329CA">
        <w:t>its part of the transfer.</w:t>
      </w:r>
    </w:p>
    <w:p w14:paraId="3CB72F8E" w14:textId="1C2C972F" w:rsidR="003329CA" w:rsidRDefault="003329CA" w:rsidP="008E040D">
      <w:r>
        <w:t xml:space="preserve">This design </w:t>
      </w:r>
      <w:r w:rsidR="000C78DB">
        <w:t xml:space="preserve">proposes an alternative approach. It </w:t>
      </w:r>
      <w:r w:rsidR="00DC4827">
        <w:t>proposes that, when the FXP confirms the terms under which it intends to facilitate those transfers</w:t>
      </w:r>
      <w:r w:rsidR="0057778B">
        <w:t xml:space="preserve"> (see Section </w:t>
      </w:r>
      <w:r w:rsidR="0057778B">
        <w:fldChar w:fldCharType="begin"/>
      </w:r>
      <w:r w:rsidR="0057778B">
        <w:instrText xml:space="preserve"> REF _Ref67662192 \r \p \h </w:instrText>
      </w:r>
      <w:r w:rsidR="0057778B">
        <w:fldChar w:fldCharType="separate"/>
      </w:r>
      <w:r w:rsidR="00094E76">
        <w:t>4.3 above</w:t>
      </w:r>
      <w:r w:rsidR="0057778B">
        <w:fldChar w:fldCharType="end"/>
      </w:r>
      <w:r w:rsidR="00245CA2">
        <w:t>,</w:t>
      </w:r>
      <w:r w:rsidR="0057778B">
        <w:t>)</w:t>
      </w:r>
      <w:r w:rsidR="00245CA2">
        <w:t xml:space="preserve"> it should sign those terms </w:t>
      </w:r>
      <w:r w:rsidR="00245CA2">
        <w:lastRenderedPageBreak/>
        <w:t>using its own private key</w:t>
      </w:r>
      <w:r w:rsidR="00867A53">
        <w:t>, produce a condition</w:t>
      </w:r>
      <w:r w:rsidR="00245CA2">
        <w:t xml:space="preserve"> and return the </w:t>
      </w:r>
      <w:r w:rsidR="00867A53">
        <w:t>condition</w:t>
      </w:r>
      <w:r w:rsidR="002071C1">
        <w:t xml:space="preserve"> (and an expiry)</w:t>
      </w:r>
      <w:r w:rsidR="00867A53">
        <w:t xml:space="preserve"> as part of its response</w:t>
      </w:r>
      <w:r w:rsidR="0057778B">
        <w:t xml:space="preserve">. </w:t>
      </w:r>
      <w:r w:rsidR="000F0ED7">
        <w:t>We then propose</w:t>
      </w:r>
      <w:r w:rsidR="00EC10D8">
        <w:t xml:space="preserve"> a separate API call by which a participant</w:t>
      </w:r>
      <w:r w:rsidR="00042275">
        <w:t xml:space="preserve"> (or the switch)</w:t>
      </w:r>
      <w:r w:rsidR="00EC10D8">
        <w:t xml:space="preserve"> can ask the FXP to </w:t>
      </w:r>
      <w:r w:rsidR="00C5100A">
        <w:t xml:space="preserve">execute </w:t>
      </w:r>
      <w:r w:rsidR="00E86E0E">
        <w:t>a set of conversion terms and return the appropriate fulfilment.</w:t>
      </w:r>
    </w:p>
    <w:p w14:paraId="0C832A1A" w14:textId="75B0B6D8" w:rsidR="00E86E0E" w:rsidRPr="008E040D" w:rsidRDefault="001022F0" w:rsidP="008E040D">
      <w:r>
        <w:t>A</w:t>
      </w:r>
      <w:r w:rsidR="00D841EA">
        <w:t xml:space="preserve"> positive </w:t>
      </w:r>
      <w:r w:rsidR="00E55704">
        <w:t xml:space="preserve">response from the </w:t>
      </w:r>
      <w:r>
        <w:t>FXP</w:t>
      </w:r>
      <w:r w:rsidR="0094164D">
        <w:t xml:space="preserve"> to the </w:t>
      </w:r>
      <w:r w:rsidR="00A27E25">
        <w:t>currency conversion execution</w:t>
      </w:r>
      <w:r w:rsidR="00501E08">
        <w:t xml:space="preserve"> </w:t>
      </w:r>
      <w:r w:rsidR="0094164D">
        <w:t>request</w:t>
      </w:r>
      <w:r>
        <w:t xml:space="preserve"> means:</w:t>
      </w:r>
      <w:r w:rsidR="00F812BA">
        <w:t xml:space="preserve"> I have approved the transfer</w:t>
      </w:r>
      <w:r w:rsidR="005F2808">
        <w:t xml:space="preserve"> and assent to its final determination by the switch.</w:t>
      </w:r>
      <w:r w:rsidR="008170C2">
        <w:t xml:space="preserve"> The switch should not ratify </w:t>
      </w:r>
      <w:r w:rsidR="00E71CA7">
        <w:t>a</w:t>
      </w:r>
      <w:r w:rsidR="008170C2">
        <w:t xml:space="preserve"> transfer</w:t>
      </w:r>
      <w:r w:rsidR="00E71CA7">
        <w:t xml:space="preserve"> which includes currency conversion</w:t>
      </w:r>
      <w:r w:rsidR="008170C2">
        <w:t xml:space="preserve"> unless </w:t>
      </w:r>
      <w:r w:rsidR="00E71CA7">
        <w:t xml:space="preserve">it can satisfy itself that the FXP has assented to the transfer by </w:t>
      </w:r>
      <w:r w:rsidR="00BA6757">
        <w:t xml:space="preserve">returning the fulfilment which matches the condition that </w:t>
      </w:r>
      <w:r w:rsidR="000860DE">
        <w:t>the switch</w:t>
      </w:r>
      <w:r w:rsidR="00BA6757">
        <w:t xml:space="preserve"> holds.</w:t>
      </w:r>
    </w:p>
    <w:p w14:paraId="6C8E588D" w14:textId="7AFA486A" w:rsidR="00A02E16" w:rsidRDefault="00A02E16" w:rsidP="000012A1">
      <w:pPr>
        <w:pStyle w:val="Heading1"/>
        <w:rPr>
          <w:ins w:id="26" w:author="Michael Richards" w:date="2023-07-28T18:48:00Z"/>
        </w:rPr>
      </w:pPr>
      <w:ins w:id="27" w:author="Michael Richards" w:date="2023-07-28T18:48:00Z">
        <w:r>
          <w:t>Support for a reference currency</w:t>
        </w:r>
      </w:ins>
    </w:p>
    <w:p w14:paraId="40C8351E" w14:textId="37265169" w:rsidR="000C7472" w:rsidRDefault="00A02E16" w:rsidP="00A02E16">
      <w:pPr>
        <w:rPr>
          <w:ins w:id="28" w:author="Michael Richards" w:date="2023-07-28T18:55:00Z"/>
        </w:rPr>
      </w:pPr>
      <w:ins w:id="29" w:author="Michael Richards" w:date="2023-07-28T18:49:00Z">
        <w:r>
          <w:t xml:space="preserve">In some cases, an FXP will provide a direct conversion between the currencies of the </w:t>
        </w:r>
      </w:ins>
      <w:ins w:id="30" w:author="Michael Richards" w:date="2023-07-28T18:50:00Z">
        <w:r>
          <w:t>debtor and creditor accounts. In other cases, however, this will</w:t>
        </w:r>
      </w:ins>
      <w:ins w:id="31" w:author="Michael Richards" w:date="2023-07-28T18:51:00Z">
        <w:r>
          <w:t xml:space="preserve"> not be possible: for instance, if the transfer is being executed between two currencies which are widely separated geographically</w:t>
        </w:r>
      </w:ins>
      <w:ins w:id="32" w:author="Michael Richards" w:date="2023-07-28T18:55:00Z">
        <w:r>
          <w:t xml:space="preserve"> and/or relatively illiquid</w:t>
        </w:r>
      </w:ins>
      <w:ins w:id="33" w:author="Michael Richards" w:date="2023-07-28T18:51:00Z">
        <w:r>
          <w:t>.</w:t>
        </w:r>
      </w:ins>
      <w:ins w:id="34" w:author="Michael Richards" w:date="2023-07-28T18:52:00Z">
        <w:r>
          <w:t xml:space="preserve"> In cases like this, it may be necessa</w:t>
        </w:r>
      </w:ins>
      <w:ins w:id="35" w:author="Michael Richards" w:date="2023-07-28T18:53:00Z">
        <w:r>
          <w:t>ry to convert from the source currency to a reference currency (such as USD, for instance) using one FXP, and from the reference currency to the target currency using anot</w:t>
        </w:r>
      </w:ins>
      <w:ins w:id="36" w:author="Michael Richards" w:date="2023-07-28T18:54:00Z">
        <w:r>
          <w:t>her FXP.</w:t>
        </w:r>
      </w:ins>
      <w:ins w:id="37" w:author="Michael Richards" w:date="2023-07-28T19:15:00Z">
        <w:r w:rsidR="000C7472">
          <w:t xml:space="preserve"> </w:t>
        </w:r>
      </w:ins>
      <w:ins w:id="38" w:author="Michael Richards" w:date="2023-07-28T19:14:00Z">
        <w:r w:rsidR="000C7472">
          <w:t>This use case can be supported using the e</w:t>
        </w:r>
      </w:ins>
      <w:ins w:id="39" w:author="Michael Richards" w:date="2023-07-28T19:15:00Z">
        <w:r w:rsidR="000C7472">
          <w:t>xisting functionality of the currency conversion API.</w:t>
        </w:r>
      </w:ins>
    </w:p>
    <w:p w14:paraId="62B4A50E" w14:textId="76F3F790" w:rsidR="00A02E16" w:rsidRDefault="00A02E16" w:rsidP="00A02E16">
      <w:pPr>
        <w:rPr>
          <w:ins w:id="40" w:author="Michael Richards" w:date="2023-07-28T19:15:00Z"/>
        </w:rPr>
      </w:pPr>
      <w:ins w:id="41" w:author="Michael Richards" w:date="2023-07-28T18:55:00Z">
        <w:r>
          <w:t xml:space="preserve">There is a further use case </w:t>
        </w:r>
      </w:ins>
      <w:ins w:id="42" w:author="Michael Richards" w:date="2023-07-28T18:56:00Z">
        <w:r>
          <w:t xml:space="preserve">to support. In this use case, a single FXP is used, </w:t>
        </w:r>
      </w:ins>
      <w:ins w:id="43" w:author="Michael Richards" w:date="2023-07-28T19:02:00Z">
        <w:r w:rsidR="00AA5C49">
          <w:t xml:space="preserve">but the transfer is routed through a reference currency </w:t>
        </w:r>
        <w:proofErr w:type="gramStart"/>
        <w:r w:rsidR="00AA5C49">
          <w:t>in order to</w:t>
        </w:r>
        <w:proofErr w:type="gramEnd"/>
        <w:r w:rsidR="00AA5C49">
          <w:t xml:space="preserve"> </w:t>
        </w:r>
      </w:ins>
      <w:ins w:id="44" w:author="Michael Richards" w:date="2023-07-28T19:04:00Z">
        <w:r w:rsidR="00AA5C49">
          <w:t>support architectures where a meta-scheme</w:t>
        </w:r>
      </w:ins>
      <w:ins w:id="45" w:author="Michael Richards" w:date="2023-07-28T19:05:00Z">
        <w:r w:rsidR="00AA5C49">
          <w:t xml:space="preserve"> is used to</w:t>
        </w:r>
      </w:ins>
      <w:ins w:id="46" w:author="Michael Richards" w:date="2023-07-28T19:04:00Z">
        <w:r w:rsidR="00AA5C49">
          <w:t xml:space="preserve"> allow all parties to settle between each other using a single</w:t>
        </w:r>
      </w:ins>
      <w:ins w:id="47" w:author="Michael Richards" w:date="2023-07-28T19:05:00Z">
        <w:r w:rsidR="00AA5C49">
          <w:t xml:space="preserve"> reference currency.</w:t>
        </w:r>
      </w:ins>
      <w:ins w:id="48" w:author="Michael Richards" w:date="2023-07-28T19:12:00Z">
        <w:r w:rsidR="000C7472">
          <w:t xml:space="preserve"> In this use case, </w:t>
        </w:r>
      </w:ins>
      <w:ins w:id="49" w:author="Michael Richards" w:date="2023-07-28T19:13:00Z">
        <w:r w:rsidR="000C7472">
          <w:t>currency pre-purchase should not be supported.</w:t>
        </w:r>
      </w:ins>
    </w:p>
    <w:p w14:paraId="20E65609" w14:textId="156FAE19" w:rsidR="000C7472" w:rsidRDefault="000C7472">
      <w:pPr>
        <w:rPr>
          <w:ins w:id="50" w:author="Michael Richards" w:date="2023-08-04T11:39:00Z"/>
        </w:rPr>
      </w:pPr>
      <w:ins w:id="51" w:author="Michael Richards" w:date="2023-07-28T19:15:00Z">
        <w:r>
          <w:t xml:space="preserve">This use case </w:t>
        </w:r>
      </w:ins>
      <w:ins w:id="52" w:author="Michael Richards" w:date="2023-08-04T11:38:00Z">
        <w:r w:rsidR="004C3E60">
          <w:t>can also use existing</w:t>
        </w:r>
      </w:ins>
      <w:ins w:id="53" w:author="Michael Richards" w:date="2023-07-28T19:15:00Z">
        <w:r>
          <w:t xml:space="preserve"> </w:t>
        </w:r>
        <w:proofErr w:type="gramStart"/>
        <w:r>
          <w:t>functionality</w:t>
        </w:r>
      </w:ins>
      <w:ins w:id="54" w:author="Michael Richards" w:date="2023-08-04T11:40:00Z">
        <w:r w:rsidR="004C3E60">
          <w:t>, and</w:t>
        </w:r>
        <w:proofErr w:type="gramEnd"/>
        <w:r w:rsidR="004C3E60">
          <w:t xml:space="preserve"> will be able to support currency conversion initiated by the payee for a RECIVE amount</w:t>
        </w:r>
      </w:ins>
      <w:ins w:id="55" w:author="Michael Richards" w:date="2023-07-28T19:15:00Z">
        <w:r>
          <w:t xml:space="preserve">. </w:t>
        </w:r>
      </w:ins>
      <w:ins w:id="56" w:author="Michael Richards" w:date="2023-08-04T11:40:00Z">
        <w:r w:rsidR="004C3E60">
          <w:t>This</w:t>
        </w:r>
      </w:ins>
      <w:ins w:id="57" w:author="Michael Richards" w:date="2023-08-04T11:39:00Z">
        <w:r w:rsidR="004C3E60">
          <w:t xml:space="preserve"> will work in the following way:</w:t>
        </w:r>
      </w:ins>
    </w:p>
    <w:p w14:paraId="4CD04E19" w14:textId="19258D90" w:rsidR="004C3E60" w:rsidRDefault="004C3E60" w:rsidP="004C3E60">
      <w:pPr>
        <w:pStyle w:val="ListParagraph"/>
        <w:numPr>
          <w:ilvl w:val="0"/>
          <w:numId w:val="20"/>
        </w:numPr>
        <w:rPr>
          <w:ins w:id="58" w:author="Michael Richards" w:date="2023-08-04T11:45:00Z"/>
        </w:rPr>
      </w:pPr>
      <w:ins w:id="59" w:author="Michael Richards" w:date="2023-08-04T11:40:00Z">
        <w:r>
          <w:t xml:space="preserve">The debtor DFSP requests a quotation, </w:t>
        </w:r>
      </w:ins>
      <w:ins w:id="60" w:author="Michael Richards" w:date="2023-08-04T11:44:00Z">
        <w:r>
          <w:t>giving the required amount in the target currency and specifyi</w:t>
        </w:r>
      </w:ins>
      <w:ins w:id="61" w:author="Michael Richards" w:date="2023-08-04T11:45:00Z">
        <w:r>
          <w:t>ng that it can send in its source currency.</w:t>
        </w:r>
      </w:ins>
    </w:p>
    <w:p w14:paraId="56B31D76" w14:textId="4C7CD2ED" w:rsidR="004C3E60" w:rsidRDefault="004C3E60" w:rsidP="004C3E60">
      <w:pPr>
        <w:pStyle w:val="ListParagraph"/>
        <w:numPr>
          <w:ilvl w:val="0"/>
          <w:numId w:val="20"/>
        </w:numPr>
        <w:rPr>
          <w:ins w:id="62" w:author="Michael Richards" w:date="2023-08-04T11:45:00Z"/>
        </w:rPr>
      </w:pPr>
      <w:ins w:id="63" w:author="Michael Richards" w:date="2023-08-04T11:45:00Z">
        <w:r>
          <w:t>The creditor DFSP requests conversion from the source currency to the target currency.</w:t>
        </w:r>
      </w:ins>
    </w:p>
    <w:p w14:paraId="03C7A6DB" w14:textId="43B3A813" w:rsidR="004C3E60" w:rsidRDefault="004C3E60" w:rsidP="004C3E60">
      <w:pPr>
        <w:pStyle w:val="ListParagraph"/>
        <w:numPr>
          <w:ilvl w:val="0"/>
          <w:numId w:val="20"/>
        </w:numPr>
        <w:rPr>
          <w:ins w:id="64" w:author="Michael Richards" w:date="2023-08-04T11:47:00Z"/>
        </w:rPr>
      </w:pPr>
      <w:ins w:id="65" w:author="Michael Richards" w:date="2023-08-04T11:45:00Z">
        <w:r>
          <w:t xml:space="preserve">The </w:t>
        </w:r>
      </w:ins>
      <w:ins w:id="66" w:author="Michael Richards" w:date="2023-08-04T11:46:00Z">
        <w:r>
          <w:t>FXP, which knows that it needs to use a reference currency, overrides the source currency requested by the creditor DFSP and returns a quotation for a conversion from th</w:t>
        </w:r>
      </w:ins>
      <w:ins w:id="67" w:author="Michael Richards" w:date="2023-08-04T11:47:00Z">
        <w:r>
          <w:t>e reference currency to the target currency.</w:t>
        </w:r>
      </w:ins>
    </w:p>
    <w:p w14:paraId="5EB4B2BA" w14:textId="67B8547E" w:rsidR="004C3E60" w:rsidRDefault="004C3E60" w:rsidP="004C3E60">
      <w:pPr>
        <w:pStyle w:val="ListParagraph"/>
        <w:numPr>
          <w:ilvl w:val="0"/>
          <w:numId w:val="20"/>
        </w:numPr>
        <w:rPr>
          <w:ins w:id="68" w:author="Michael Richards" w:date="2023-08-04T11:48:00Z"/>
        </w:rPr>
      </w:pPr>
      <w:ins w:id="69" w:author="Michael Richards" w:date="2023-08-04T11:47:00Z">
        <w:r>
          <w:t>The creditor DFSP approves its quotation based on</w:t>
        </w:r>
      </w:ins>
      <w:ins w:id="70" w:author="Michael Richards" w:date="2023-08-04T11:48:00Z">
        <w:r>
          <w:t xml:space="preserve"> the conversion</w:t>
        </w:r>
      </w:ins>
      <w:ins w:id="71" w:author="Michael Richards" w:date="2023-08-04T11:47:00Z">
        <w:r>
          <w:t xml:space="preserve"> and returns</w:t>
        </w:r>
      </w:ins>
      <w:ins w:id="72" w:author="Michael Richards" w:date="2023-08-04T11:48:00Z">
        <w:r>
          <w:t xml:space="preserve"> it to the debtor DFSP. The amount of the transfer will now be expressed in the reference currency.</w:t>
        </w:r>
      </w:ins>
    </w:p>
    <w:p w14:paraId="476F3014" w14:textId="5AAAB698" w:rsidR="004C3E60" w:rsidRDefault="00914173" w:rsidP="004C3E60">
      <w:pPr>
        <w:pStyle w:val="ListParagraph"/>
        <w:numPr>
          <w:ilvl w:val="0"/>
          <w:numId w:val="20"/>
        </w:numPr>
        <w:rPr>
          <w:ins w:id="73" w:author="Michael Richards" w:date="2023-08-04T13:17:00Z"/>
        </w:rPr>
      </w:pPr>
      <w:ins w:id="74" w:author="Michael Richards" w:date="2023-08-04T11:49:00Z">
        <w:r>
          <w:t xml:space="preserve">The debtor DFSP registers that it too will need to obtain currency conversion </w:t>
        </w:r>
      </w:ins>
      <w:ins w:id="75" w:author="Michael Richards" w:date="2023-08-04T13:16:00Z">
        <w:r w:rsidR="00F66460">
          <w:t>so that it can</w:t>
        </w:r>
      </w:ins>
      <w:ins w:id="76" w:author="Michael Richards" w:date="2023-08-04T11:49:00Z">
        <w:r>
          <w:t xml:space="preserve"> send in the reference currency.</w:t>
        </w:r>
      </w:ins>
      <w:ins w:id="77" w:author="Michael Richards" w:date="2023-08-04T11:50:00Z">
        <w:r>
          <w:t xml:space="preserve"> It asks for a conversion from the source currency to </w:t>
        </w:r>
      </w:ins>
      <w:ins w:id="78" w:author="Michael Richards" w:date="2023-08-04T13:16:00Z">
        <w:r w:rsidR="00F66460">
          <w:t>the reference currency. Note that this conversion does not form part of the terms of the tran</w:t>
        </w:r>
      </w:ins>
      <w:ins w:id="79" w:author="Michael Richards" w:date="2023-08-04T13:17:00Z">
        <w:r w:rsidR="00F66460">
          <w:t>sfer, and there is therefore no need for the transfer to be re-validated by the creditor DFSP.</w:t>
        </w:r>
      </w:ins>
    </w:p>
    <w:p w14:paraId="0B4CCE33" w14:textId="29B1364F" w:rsidR="00F66460" w:rsidRDefault="00F66460" w:rsidP="004C3E60">
      <w:pPr>
        <w:pStyle w:val="ListParagraph"/>
        <w:numPr>
          <w:ilvl w:val="0"/>
          <w:numId w:val="20"/>
        </w:numPr>
        <w:rPr>
          <w:ins w:id="80" w:author="Michael Richards" w:date="2023-08-04T13:18:00Z"/>
        </w:rPr>
      </w:pPr>
      <w:ins w:id="81" w:author="Michael Richards" w:date="2023-08-04T13:17:00Z">
        <w:r>
          <w:t>When the terms of the currency conversion are approved, the debtor DFSP knows how muc</w:t>
        </w:r>
      </w:ins>
      <w:ins w:id="82" w:author="Michael Richards" w:date="2023-08-04T13:18:00Z">
        <w:r>
          <w:t>h will be debited from its customer’s account. It can show all the information relating to the payment to its customer, and the customer can approve.</w:t>
        </w:r>
      </w:ins>
    </w:p>
    <w:p w14:paraId="7E180FD5" w14:textId="17045B2E" w:rsidR="00F66460" w:rsidRDefault="00F66460" w:rsidP="004C3E60">
      <w:pPr>
        <w:pStyle w:val="ListParagraph"/>
        <w:numPr>
          <w:ilvl w:val="0"/>
          <w:numId w:val="20"/>
        </w:numPr>
        <w:rPr>
          <w:ins w:id="83" w:author="Michael Richards" w:date="2023-08-04T13:21:00Z"/>
        </w:rPr>
      </w:pPr>
      <w:ins w:id="84" w:author="Michael Richards" w:date="2023-08-04T13:18:00Z">
        <w:r>
          <w:t>When the cus</w:t>
        </w:r>
      </w:ins>
      <w:ins w:id="85" w:author="Michael Richards" w:date="2023-08-04T13:19:00Z">
        <w:r>
          <w:t xml:space="preserve">tomer approves the payment, the debtor DFSP executes the currency conversion, </w:t>
        </w:r>
      </w:ins>
      <w:ins w:id="86" w:author="Michael Richards" w:date="2023-08-04T13:20:00Z">
        <w:r>
          <w:t xml:space="preserve">specifying that the conversion is dependent on the success of the associated transfer. The switch makes a reservation </w:t>
        </w:r>
      </w:ins>
      <w:ins w:id="87" w:author="Michael Richards" w:date="2023-08-04T13:21:00Z">
        <w:r>
          <w:t>in the source currency against the account of the debtor DFSP.</w:t>
        </w:r>
      </w:ins>
    </w:p>
    <w:p w14:paraId="7CCCC8B4" w14:textId="664EBB48" w:rsidR="00F66460" w:rsidRDefault="00F66460" w:rsidP="004C3E60">
      <w:pPr>
        <w:pStyle w:val="ListParagraph"/>
        <w:numPr>
          <w:ilvl w:val="0"/>
          <w:numId w:val="20"/>
        </w:numPr>
        <w:rPr>
          <w:ins w:id="88" w:author="Michael Richards" w:date="2023-08-04T13:23:00Z"/>
        </w:rPr>
      </w:pPr>
      <w:ins w:id="89" w:author="Michael Richards" w:date="2023-08-04T13:22:00Z">
        <w:r>
          <w:lastRenderedPageBreak/>
          <w:t>On successful execution of the currency conversion, the debtor DFSP requests execution of the transfer, which is denominated in the reference currency.</w:t>
        </w:r>
      </w:ins>
      <w:ins w:id="90" w:author="Michael Richards" w:date="2023-08-04T13:23:00Z">
        <w:r>
          <w:t xml:space="preserve"> The switch makes a reservation in the reference currency against the account of the FXP.</w:t>
        </w:r>
      </w:ins>
    </w:p>
    <w:p w14:paraId="435D0DDB" w14:textId="36A07031" w:rsidR="003F4921" w:rsidRDefault="00F66460" w:rsidP="003F4921">
      <w:pPr>
        <w:pStyle w:val="ListParagraph"/>
        <w:numPr>
          <w:ilvl w:val="0"/>
          <w:numId w:val="20"/>
        </w:numPr>
        <w:rPr>
          <w:ins w:id="91" w:author="Michael Richards" w:date="2023-08-04T13:26:00Z"/>
        </w:rPr>
      </w:pPr>
      <w:ins w:id="92" w:author="Michael Richards" w:date="2023-08-04T13:25:00Z">
        <w:r>
          <w:t>On receipt of the payment execution request, the creditor DFSP requests execution of the conversion to the target currency,</w:t>
        </w:r>
      </w:ins>
      <w:ins w:id="93" w:author="Michael Richards" w:date="2023-08-04T13:26:00Z">
        <w:r w:rsidR="003F4921" w:rsidRPr="003F4921">
          <w:t xml:space="preserve"> </w:t>
        </w:r>
        <w:r w:rsidR="003F4921">
          <w:t>specifying that the conversion is dependent on the success of the associated transfer. The switch makes a reservation in the target currency against the account of the second FXP.</w:t>
        </w:r>
      </w:ins>
    </w:p>
    <w:p w14:paraId="1D4928E0" w14:textId="7448FBED" w:rsidR="00F66460" w:rsidRDefault="003F4921" w:rsidP="004C3E60">
      <w:pPr>
        <w:pStyle w:val="ListParagraph"/>
        <w:numPr>
          <w:ilvl w:val="0"/>
          <w:numId w:val="20"/>
        </w:numPr>
        <w:rPr>
          <w:ins w:id="94" w:author="Michael Richards" w:date="2023-08-04T13:27:00Z"/>
        </w:rPr>
      </w:pPr>
      <w:ins w:id="95" w:author="Michael Richards" w:date="2023-08-04T13:26:00Z">
        <w:r>
          <w:t>On successful executi</w:t>
        </w:r>
      </w:ins>
      <w:ins w:id="96" w:author="Michael Richards" w:date="2023-08-04T13:27:00Z">
        <w:r>
          <w:t>on of the currency conversion, the creditor DFSP approves the transfer.</w:t>
        </w:r>
      </w:ins>
    </w:p>
    <w:p w14:paraId="75FBCFA3" w14:textId="3B6BDD95" w:rsidR="003F4921" w:rsidRDefault="003F4921" w:rsidP="004C3E60">
      <w:pPr>
        <w:pStyle w:val="ListParagraph"/>
        <w:numPr>
          <w:ilvl w:val="0"/>
          <w:numId w:val="20"/>
        </w:numPr>
        <w:rPr>
          <w:ins w:id="97" w:author="Michael Richards" w:date="2023-08-04T13:28:00Z"/>
        </w:rPr>
      </w:pPr>
      <w:ins w:id="98" w:author="Michael Richards" w:date="2023-08-04T13:27:00Z">
        <w:r>
          <w:t>The switch assigns obligations using the following algorithm:</w:t>
        </w:r>
      </w:ins>
    </w:p>
    <w:p w14:paraId="4F6DEF78" w14:textId="341490B6" w:rsidR="003F4921" w:rsidRDefault="003F4921">
      <w:pPr>
        <w:pStyle w:val="ListParagraph"/>
        <w:numPr>
          <w:ilvl w:val="1"/>
          <w:numId w:val="20"/>
        </w:numPr>
        <w:rPr>
          <w:ins w:id="99" w:author="Michael Richards" w:date="2023-08-04T13:29:00Z"/>
        </w:rPr>
        <w:pPrChange w:id="100" w:author="Michael Richards" w:date="2023-08-04T13:29:00Z">
          <w:pPr>
            <w:pStyle w:val="ListParagraph"/>
            <w:numPr>
              <w:numId w:val="20"/>
            </w:numPr>
            <w:ind w:hanging="360"/>
          </w:pPr>
        </w:pPrChange>
      </w:pPr>
      <w:ins w:id="101" w:author="Michael Richards" w:date="2023-08-04T13:29:00Z">
        <w:r>
          <w:t>Does the credit party to the transfer have an account in the currency of the transfer?</w:t>
        </w:r>
      </w:ins>
    </w:p>
    <w:p w14:paraId="1C4F04CA" w14:textId="1AD8EBE0" w:rsidR="003F4921" w:rsidRDefault="003F4921">
      <w:pPr>
        <w:pStyle w:val="ListParagraph"/>
        <w:numPr>
          <w:ilvl w:val="2"/>
          <w:numId w:val="20"/>
        </w:numPr>
        <w:rPr>
          <w:ins w:id="102" w:author="Michael Richards" w:date="2023-08-04T13:29:00Z"/>
        </w:rPr>
        <w:pPrChange w:id="103" w:author="Michael Richards" w:date="2023-08-04T13:31:00Z">
          <w:pPr>
            <w:pStyle w:val="ListParagraph"/>
            <w:numPr>
              <w:numId w:val="20"/>
            </w:numPr>
            <w:ind w:hanging="360"/>
          </w:pPr>
        </w:pPrChange>
      </w:pPr>
      <w:ins w:id="104" w:author="Michael Richards" w:date="2023-08-04T13:29:00Z">
        <w:r>
          <w:t xml:space="preserve">If so, create an obligation between the party of the reservation for the transfer and the </w:t>
        </w:r>
      </w:ins>
      <w:ins w:id="105" w:author="Michael Richards" w:date="2023-08-04T13:30:00Z">
        <w:r>
          <w:t>credit</w:t>
        </w:r>
      </w:ins>
      <w:ins w:id="106" w:author="Michael Richards" w:date="2023-08-04T13:29:00Z">
        <w:r>
          <w:t xml:space="preserve"> party to the transfer.</w:t>
        </w:r>
      </w:ins>
    </w:p>
    <w:p w14:paraId="66D462E0" w14:textId="56FA491A" w:rsidR="003F4921" w:rsidRDefault="003F4921">
      <w:pPr>
        <w:pStyle w:val="ListParagraph"/>
        <w:numPr>
          <w:ilvl w:val="2"/>
          <w:numId w:val="20"/>
        </w:numPr>
        <w:rPr>
          <w:ins w:id="107" w:author="Michael Richards" w:date="2023-08-04T13:29:00Z"/>
        </w:rPr>
        <w:pPrChange w:id="108" w:author="Michael Richards" w:date="2023-08-04T13:31:00Z">
          <w:pPr>
            <w:pStyle w:val="ListParagraph"/>
            <w:numPr>
              <w:numId w:val="20"/>
            </w:numPr>
            <w:ind w:hanging="360"/>
          </w:pPr>
        </w:pPrChange>
      </w:pPr>
      <w:ins w:id="109" w:author="Michael Richards" w:date="2023-08-04T13:29:00Z">
        <w:r>
          <w:t>If not, is there a dependent transfer</w:t>
        </w:r>
      </w:ins>
      <w:ins w:id="110" w:author="Michael Richards" w:date="2023-08-04T13:31:00Z">
        <w:r>
          <w:t xml:space="preserve"> </w:t>
        </w:r>
      </w:ins>
      <w:ins w:id="111" w:author="Michael Richards" w:date="2023-08-04T13:29:00Z">
        <w:r>
          <w:t>whose credit party is the credit party for the transfer?</w:t>
        </w:r>
      </w:ins>
    </w:p>
    <w:p w14:paraId="41525D22" w14:textId="7142196D" w:rsidR="003F4921" w:rsidRDefault="003F4921">
      <w:pPr>
        <w:pStyle w:val="ListParagraph"/>
        <w:numPr>
          <w:ilvl w:val="3"/>
          <w:numId w:val="20"/>
        </w:numPr>
        <w:rPr>
          <w:ins w:id="112" w:author="Michael Richards" w:date="2023-08-04T13:29:00Z"/>
        </w:rPr>
        <w:pPrChange w:id="113" w:author="Michael Richards" w:date="2023-08-04T14:06:00Z">
          <w:pPr>
            <w:pStyle w:val="ListParagraph"/>
            <w:numPr>
              <w:numId w:val="20"/>
            </w:numPr>
            <w:ind w:hanging="360"/>
          </w:pPr>
        </w:pPrChange>
      </w:pPr>
      <w:ins w:id="114" w:author="Michael Richards" w:date="2023-08-04T13:29:00Z">
        <w:r>
          <w:t>If so, create an obligation between the party of the reservation for the transfer and the debit party for this dependent transfer.</w:t>
        </w:r>
      </w:ins>
    </w:p>
    <w:p w14:paraId="0FCBA996" w14:textId="143402E3" w:rsidR="003F4921" w:rsidRDefault="003F4921">
      <w:pPr>
        <w:pStyle w:val="ListParagraph"/>
        <w:numPr>
          <w:ilvl w:val="3"/>
          <w:numId w:val="20"/>
        </w:numPr>
        <w:rPr>
          <w:ins w:id="115" w:author="Michael Richards" w:date="2023-08-04T13:29:00Z"/>
        </w:rPr>
        <w:pPrChange w:id="116" w:author="Michael Richards" w:date="2023-08-04T14:07:00Z">
          <w:pPr>
            <w:pStyle w:val="ListParagraph"/>
            <w:numPr>
              <w:numId w:val="20"/>
            </w:numPr>
            <w:ind w:hanging="360"/>
          </w:pPr>
        </w:pPrChange>
      </w:pPr>
      <w:ins w:id="117" w:author="Michael Richards" w:date="2023-08-04T13:29:00Z">
        <w:r>
          <w:t>If not, this is an error.</w:t>
        </w:r>
      </w:ins>
    </w:p>
    <w:p w14:paraId="133596DE" w14:textId="2C8D78AE" w:rsidR="003F4921" w:rsidRDefault="003F4921">
      <w:pPr>
        <w:pStyle w:val="ListParagraph"/>
        <w:numPr>
          <w:ilvl w:val="1"/>
          <w:numId w:val="20"/>
        </w:numPr>
        <w:rPr>
          <w:ins w:id="118" w:author="Michael Richards" w:date="2023-08-04T13:29:00Z"/>
        </w:rPr>
        <w:pPrChange w:id="119" w:author="Michael Richards" w:date="2023-08-04T14:07:00Z">
          <w:pPr>
            <w:pStyle w:val="ListParagraph"/>
            <w:numPr>
              <w:numId w:val="20"/>
            </w:numPr>
            <w:ind w:hanging="360"/>
          </w:pPr>
        </w:pPrChange>
      </w:pPr>
      <w:ins w:id="120" w:author="Michael Richards" w:date="2023-08-04T13:29:00Z">
        <w:r>
          <w:t>For each dependent transfer associated with the main transfer:</w:t>
        </w:r>
      </w:ins>
    </w:p>
    <w:p w14:paraId="473FA0B7" w14:textId="6838F032" w:rsidR="003F4921" w:rsidRPr="00A02E16" w:rsidRDefault="003F4921">
      <w:pPr>
        <w:pStyle w:val="ListParagraph"/>
        <w:numPr>
          <w:ilvl w:val="2"/>
          <w:numId w:val="20"/>
        </w:numPr>
        <w:rPr>
          <w:ins w:id="121" w:author="Michael Richards" w:date="2023-07-28T18:48:00Z"/>
        </w:rPr>
        <w:pPrChange w:id="122" w:author="Michael Richards" w:date="2023-08-04T14:08:00Z">
          <w:pPr>
            <w:pStyle w:val="Heading1"/>
          </w:pPr>
        </w:pPrChange>
      </w:pPr>
      <w:ins w:id="123" w:author="Michael Richards" w:date="2023-08-04T13:29:00Z">
        <w:r>
          <w:t>Create an obligation between the party of the reservation for the transfer and the counterparty to the transfer.</w:t>
        </w:r>
      </w:ins>
    </w:p>
    <w:p w14:paraId="3C1236C9" w14:textId="44222265" w:rsidR="000012A1" w:rsidRDefault="000012A1" w:rsidP="000012A1">
      <w:pPr>
        <w:pStyle w:val="Heading1"/>
      </w:pPr>
      <w:r>
        <w:t>Functions of an FXP</w:t>
      </w:r>
    </w:p>
    <w:p w14:paraId="18F6DD09" w14:textId="482A0E58" w:rsidR="000012A1" w:rsidRDefault="00227F83" w:rsidP="000012A1">
      <w:r>
        <w:t>An FXP needs to be able to support the following functions:</w:t>
      </w:r>
    </w:p>
    <w:p w14:paraId="1075128C" w14:textId="3CCA9504" w:rsidR="00227F83" w:rsidRDefault="00227F83" w:rsidP="00227F83">
      <w:pPr>
        <w:pStyle w:val="Heading2"/>
      </w:pPr>
      <w:r>
        <w:t>Currency pre-purchase</w:t>
      </w:r>
    </w:p>
    <w:p w14:paraId="2EB0247A" w14:textId="08261875" w:rsidR="00473FE1" w:rsidRDefault="00227F83" w:rsidP="00473FE1">
      <w:r>
        <w:t xml:space="preserve">A DFSP sends a request to an FXP to purchase a specified amount of a </w:t>
      </w:r>
      <w:r w:rsidR="00473FE1">
        <w:t>currency</w:t>
      </w:r>
      <w:r w:rsidR="00CB267C">
        <w:t xml:space="preserve">, using the </w:t>
      </w:r>
      <w:proofErr w:type="spellStart"/>
      <w:r w:rsidR="00911723">
        <w:rPr>
          <w:b/>
          <w:bCs/>
        </w:rPr>
        <w:t>fxQuotes</w:t>
      </w:r>
      <w:proofErr w:type="spellEnd"/>
      <w:r w:rsidR="00911723">
        <w:rPr>
          <w:b/>
          <w:bCs/>
        </w:rPr>
        <w:t xml:space="preserve"> </w:t>
      </w:r>
      <w:r w:rsidR="001E7F7D" w:rsidRPr="0039176B">
        <w:t xml:space="preserve">endpoint described in Section </w:t>
      </w:r>
      <w:r w:rsidR="001E7F7D" w:rsidRPr="0039176B">
        <w:fldChar w:fldCharType="begin"/>
      </w:r>
      <w:r w:rsidR="001E7F7D" w:rsidRPr="0039176B">
        <w:instrText xml:space="preserve"> REF _Ref80623004 \r \p \h </w:instrText>
      </w:r>
      <w:r w:rsidR="001E7F7D">
        <w:instrText xml:space="preserve"> \* MERGEFORMAT </w:instrText>
      </w:r>
      <w:r w:rsidR="001E7F7D" w:rsidRPr="0039176B">
        <w:fldChar w:fldCharType="separate"/>
      </w:r>
      <w:r w:rsidR="001E7F7D" w:rsidRPr="0039176B">
        <w:t>6.3.2 below</w:t>
      </w:r>
      <w:r w:rsidR="001E7F7D" w:rsidRPr="0039176B">
        <w:fldChar w:fldCharType="end"/>
      </w:r>
      <w:r w:rsidR="00473FE1">
        <w:t>. The DFSP specifies the amount of</w:t>
      </w:r>
      <w:r w:rsidR="00473FE1" w:rsidRPr="00473FE1">
        <w:t xml:space="preserve"> </w:t>
      </w:r>
      <w:r w:rsidR="00473FE1">
        <w:t>either the source currency or the target currency to be purchased</w:t>
      </w:r>
      <w:r w:rsidR="00673575">
        <w:t xml:space="preserve">, and the account type to be used for the position account associated with pre-purchased </w:t>
      </w:r>
      <w:r w:rsidR="00673575" w:rsidRPr="00911723">
        <w:t>currency</w:t>
      </w:r>
      <w:r w:rsidR="00473FE1">
        <w:t>.</w:t>
      </w:r>
    </w:p>
    <w:p w14:paraId="1A40D06B" w14:textId="4192914E" w:rsidR="00473FE1" w:rsidRDefault="00473FE1" w:rsidP="00473FE1">
      <w:r>
        <w:t>The FXP responds with an amount of the opposite currency, an expiry date for the purchase, and a condition which the DFSP can use to execute the purchase.</w:t>
      </w:r>
    </w:p>
    <w:p w14:paraId="2EDD239F" w14:textId="6794715C" w:rsidR="00473FE1" w:rsidRDefault="00473FE1" w:rsidP="00473FE1">
      <w:r>
        <w:t>If the DFSP decides to go ahead with the purchase, it sends a request for execution of the purchase</w:t>
      </w:r>
      <w:r w:rsidR="001E7F7D">
        <w:t xml:space="preserve"> using the </w:t>
      </w:r>
      <w:proofErr w:type="spellStart"/>
      <w:r w:rsidR="00965C10">
        <w:t>fxTransfers</w:t>
      </w:r>
      <w:proofErr w:type="spellEnd"/>
      <w:r w:rsidR="00965C10">
        <w:t xml:space="preserve"> endpoint described in Section </w:t>
      </w:r>
      <w:r w:rsidR="00965C10">
        <w:fldChar w:fldCharType="begin"/>
      </w:r>
      <w:r w:rsidR="00965C10">
        <w:instrText xml:space="preserve"> REF _Ref80623105 \r \p \h </w:instrText>
      </w:r>
      <w:r w:rsidR="00965C10">
        <w:fldChar w:fldCharType="separate"/>
      </w:r>
      <w:r w:rsidR="00965C10">
        <w:t>6.3.3 below</w:t>
      </w:r>
      <w:r w:rsidR="00965C10">
        <w:fldChar w:fldCharType="end"/>
      </w:r>
      <w:r>
        <w:t>.</w:t>
      </w:r>
      <w:r w:rsidR="00BD0A2B">
        <w:t xml:space="preserve"> The FXP waits until it can satisfy itself that the funds requested have been made available to it, and it responds with the fulfilment of the condition. This says to the DFSP that the funds have been accepted and</w:t>
      </w:r>
      <w:r w:rsidR="00642A5E">
        <w:t xml:space="preserve"> </w:t>
      </w:r>
      <w:r w:rsidR="0050798E">
        <w:t>cleared to its account</w:t>
      </w:r>
      <w:r w:rsidR="001212AB">
        <w:t xml:space="preserve"> in the switch</w:t>
      </w:r>
      <w:r w:rsidR="00BD0A2B">
        <w:t xml:space="preserve">. </w:t>
      </w:r>
      <w:r w:rsidR="001212AB">
        <w:t xml:space="preserve">The funds will be available immediately for </w:t>
      </w:r>
      <w:r w:rsidR="001A41BA">
        <w:t xml:space="preserve">liquidity cover if this is the account used for general transfers. Otherwise, the DFSP will be able to </w:t>
      </w:r>
      <w:r w:rsidR="00746FEB">
        <w:t>transfer</w:t>
      </w:r>
      <w:r w:rsidR="001A41BA">
        <w:t xml:space="preserve"> the funds to any other </w:t>
      </w:r>
      <w:r w:rsidR="00DF1B9B">
        <w:t xml:space="preserve">settled funds </w:t>
      </w:r>
      <w:r w:rsidR="001A41BA">
        <w:t>account once the</w:t>
      </w:r>
      <w:r w:rsidR="00AC7006">
        <w:t>y have been settled.</w:t>
      </w:r>
    </w:p>
    <w:p w14:paraId="68FB014C" w14:textId="4023445A" w:rsidR="00877841" w:rsidRDefault="00877841" w:rsidP="00877841">
      <w:pPr>
        <w:pStyle w:val="Heading2"/>
      </w:pPr>
      <w:r>
        <w:t>Transaction agreement</w:t>
      </w:r>
    </w:p>
    <w:p w14:paraId="427CD2F0" w14:textId="40AF0050" w:rsidR="00090C33" w:rsidRDefault="005A5FAC" w:rsidP="00473FE1">
      <w:r>
        <w:t xml:space="preserve">We allow either party to a transfer to request currency conversion, and optionally to </w:t>
      </w:r>
      <w:r w:rsidR="00EB0608">
        <w:t xml:space="preserve">associate the currency conversion agreement to a transfer, such that the </w:t>
      </w:r>
      <w:r w:rsidR="00660E4D">
        <w:t>currency</w:t>
      </w:r>
      <w:r w:rsidR="00EB0608">
        <w:t xml:space="preserve"> conversion will only succeed if </w:t>
      </w:r>
      <w:r w:rsidR="00660E4D">
        <w:t>the associated transfer also succeeds.</w:t>
      </w:r>
    </w:p>
    <w:p w14:paraId="0B5F86BE" w14:textId="52B115BE" w:rsidR="00F277BA" w:rsidRDefault="00F277BA" w:rsidP="00F277BA">
      <w:pPr>
        <w:pStyle w:val="Heading3"/>
      </w:pPr>
      <w:r>
        <w:t>Agreement request</w:t>
      </w:r>
    </w:p>
    <w:p w14:paraId="6A4F8BEE" w14:textId="092684D8" w:rsidR="00B67D06" w:rsidRDefault="001E2CC0" w:rsidP="00F277BA">
      <w:r>
        <w:t>When t</w:t>
      </w:r>
      <w:r w:rsidR="00F277BA">
        <w:t>he FXP</w:t>
      </w:r>
      <w:r>
        <w:t xml:space="preserve"> receives a conversion request, it</w:t>
      </w:r>
      <w:r w:rsidR="00F277BA">
        <w:t xml:space="preserve"> fills in the </w:t>
      </w:r>
      <w:proofErr w:type="spellStart"/>
      <w:proofErr w:type="gramStart"/>
      <w:r w:rsidR="0056686E" w:rsidRPr="00C80651">
        <w:rPr>
          <w:b/>
          <w:bCs/>
        </w:rPr>
        <w:t>target.amount</w:t>
      </w:r>
      <w:proofErr w:type="gramEnd"/>
      <w:r w:rsidR="0056686E" w:rsidRPr="00C80651">
        <w:rPr>
          <w:b/>
          <w:bCs/>
        </w:rPr>
        <w:t>.principalAmount</w:t>
      </w:r>
      <w:proofErr w:type="spellEnd"/>
      <w:r w:rsidR="0056686E">
        <w:t xml:space="preserve"> field</w:t>
      </w:r>
      <w:r w:rsidR="00F277BA">
        <w:t xml:space="preserve"> (if this is </w:t>
      </w:r>
      <w:r w:rsidR="0056686E">
        <w:t>blank</w:t>
      </w:r>
      <w:r w:rsidR="00F277BA">
        <w:t xml:space="preserve">) or the </w:t>
      </w:r>
      <w:proofErr w:type="spellStart"/>
      <w:r w:rsidR="004758B5">
        <w:rPr>
          <w:b/>
          <w:bCs/>
        </w:rPr>
        <w:t>source</w:t>
      </w:r>
      <w:r w:rsidR="004758B5" w:rsidRPr="00C80651">
        <w:rPr>
          <w:b/>
          <w:bCs/>
        </w:rPr>
        <w:t>.amount.principalAmount</w:t>
      </w:r>
      <w:proofErr w:type="spellEnd"/>
      <w:r w:rsidR="004758B5">
        <w:t xml:space="preserve"> field</w:t>
      </w:r>
      <w:r w:rsidR="00F277BA">
        <w:t xml:space="preserve"> (if this is </w:t>
      </w:r>
      <w:r w:rsidR="004758B5">
        <w:t>blank</w:t>
      </w:r>
      <w:r w:rsidR="005458BB">
        <w:t>.</w:t>
      </w:r>
      <w:r w:rsidR="00F277BA">
        <w:t>)</w:t>
      </w:r>
      <w:r w:rsidR="004758B5">
        <w:t xml:space="preserve"> If both fields are blank</w:t>
      </w:r>
      <w:r w:rsidR="00725AC6">
        <w:t xml:space="preserve">, or </w:t>
      </w:r>
      <w:r w:rsidR="00725AC6">
        <w:lastRenderedPageBreak/>
        <w:t>if both fields contain a value, th</w:t>
      </w:r>
      <w:r w:rsidR="007F1A9F">
        <w:t>e</w:t>
      </w:r>
      <w:r w:rsidR="00725AC6">
        <w:t>n an error is returned.</w:t>
      </w:r>
      <w:r w:rsidR="00E46E92">
        <w:t xml:space="preserve"> The requester can specify a time for which they want the currency conversion to be valid.</w:t>
      </w:r>
    </w:p>
    <w:p w14:paraId="7DEA04ED" w14:textId="546F92D8" w:rsidR="00120268" w:rsidRDefault="00120268" w:rsidP="00F277BA">
      <w:r>
        <w:t xml:space="preserve">If the conversion can be approved, then the FXP signs the </w:t>
      </w:r>
      <w:r w:rsidRPr="00080CC1">
        <w:rPr>
          <w:b/>
          <w:bCs/>
        </w:rPr>
        <w:t>conversion</w:t>
      </w:r>
      <w:r>
        <w:t xml:space="preserve"> object and creates a condition from the signature. It adds </w:t>
      </w:r>
      <w:r w:rsidR="00E46E92">
        <w:t xml:space="preserve">an expiry time (which need not be later than the expiry time proposed by the </w:t>
      </w:r>
      <w:r w:rsidR="00224C46">
        <w:t>requester</w:t>
      </w:r>
      <w:r>
        <w:t>,</w:t>
      </w:r>
      <w:r w:rsidR="00E4158B">
        <w:t>)</w:t>
      </w:r>
      <w:r>
        <w:t xml:space="preserve"> and returns the resulting </w:t>
      </w:r>
      <w:del w:id="124" w:author="Michael Richards" w:date="2023-08-07T13:59:00Z">
        <w:r w:rsidRPr="00414551" w:rsidDel="00231F1E">
          <w:rPr>
            <w:b/>
            <w:bCs/>
          </w:rPr>
          <w:delText>signed</w:delText>
        </w:r>
      </w:del>
      <w:ins w:id="125" w:author="Michael Richards" w:date="2023-08-07T13:59:00Z">
        <w:r w:rsidR="00231F1E">
          <w:rPr>
            <w:b/>
            <w:bCs/>
          </w:rPr>
          <w:t>c</w:t>
        </w:r>
      </w:ins>
      <w:del w:id="126" w:author="Michael Richards" w:date="2023-08-07T13:59:00Z">
        <w:r w:rsidRPr="00414551" w:rsidDel="00231F1E">
          <w:rPr>
            <w:b/>
            <w:bCs/>
          </w:rPr>
          <w:delText>C</w:delText>
        </w:r>
      </w:del>
      <w:r w:rsidRPr="00414551">
        <w:rPr>
          <w:b/>
          <w:bCs/>
        </w:rPr>
        <w:t>onversion</w:t>
      </w:r>
      <w:r>
        <w:t xml:space="preserve"> object to the caller.</w:t>
      </w:r>
    </w:p>
    <w:p w14:paraId="1ED83AB3" w14:textId="79E66624" w:rsidR="00535705" w:rsidRDefault="000701E4" w:rsidP="008C2EE6">
      <w:pPr>
        <w:pStyle w:val="Heading2"/>
      </w:pPr>
      <w:r>
        <w:t>Transaction execution</w:t>
      </w:r>
    </w:p>
    <w:p w14:paraId="7A95A004" w14:textId="77777777" w:rsidR="002E294B" w:rsidRDefault="00B11902" w:rsidP="000701E4">
      <w:r>
        <w:t xml:space="preserve">The execution of a transfer for which currency is conversion is required will depend on whether the </w:t>
      </w:r>
      <w:r w:rsidR="002E294B">
        <w:t>payer DFSP or the payee DFSP intends to undertake the currency conversion. The different scenarios are described in more detail below.</w:t>
      </w:r>
    </w:p>
    <w:p w14:paraId="1DDE090D" w14:textId="26610B7D" w:rsidR="00D31408" w:rsidRDefault="00D31408" w:rsidP="002E294B">
      <w:pPr>
        <w:pStyle w:val="Heading3"/>
      </w:pPr>
      <w:r>
        <w:t xml:space="preserve">Transaction execution when conversion is performed by the payer </w:t>
      </w:r>
      <w:proofErr w:type="gramStart"/>
      <w:r>
        <w:t>DFSP</w:t>
      </w:r>
      <w:proofErr w:type="gramEnd"/>
    </w:p>
    <w:p w14:paraId="3FED36F4" w14:textId="3A1A8883" w:rsidR="00D31408" w:rsidRDefault="00BB678D" w:rsidP="00D31408">
      <w:r>
        <w:t>When the payer DFSP is undertaking currency conversion, transfer execution proceeds in the following way:</w:t>
      </w:r>
    </w:p>
    <w:p w14:paraId="26F3D1AC" w14:textId="7AA04065" w:rsidR="00BB678D" w:rsidRDefault="008E326F" w:rsidP="00BB678D">
      <w:pPr>
        <w:pStyle w:val="ListParagraph"/>
        <w:numPr>
          <w:ilvl w:val="0"/>
          <w:numId w:val="17"/>
        </w:numPr>
      </w:pPr>
      <w:r>
        <w:t>The payer DFSP requests execution of the currency conversion request which it has previously issued to the FXP.</w:t>
      </w:r>
    </w:p>
    <w:p w14:paraId="70D36CEE" w14:textId="67CFA072" w:rsidR="006275EE" w:rsidRDefault="006275EE" w:rsidP="006275EE">
      <w:pPr>
        <w:pStyle w:val="ListParagraph"/>
        <w:numPr>
          <w:ilvl w:val="1"/>
          <w:numId w:val="17"/>
        </w:numPr>
      </w:pPr>
      <w:bookmarkStart w:id="127" w:name="_Ref83053236"/>
      <w:r>
        <w:t>Liquidity cover for the currency conversion request, if required,</w:t>
      </w:r>
      <w:r w:rsidR="004F1C5E">
        <w:t xml:space="preserve"> will be in the source currency</w:t>
      </w:r>
      <w:r w:rsidR="00F3150E">
        <w:t xml:space="preserve"> and</w:t>
      </w:r>
      <w:r>
        <w:t xml:space="preserve"> is provided by the </w:t>
      </w:r>
      <w:r w:rsidR="004F1C5E">
        <w:t>payer DFSP in the normal way.</w:t>
      </w:r>
      <w:bookmarkEnd w:id="127"/>
    </w:p>
    <w:p w14:paraId="234B34DF" w14:textId="3C218681" w:rsidR="00000A59" w:rsidRDefault="00000A59" w:rsidP="006275EE">
      <w:pPr>
        <w:pStyle w:val="ListParagraph"/>
        <w:numPr>
          <w:ilvl w:val="1"/>
          <w:numId w:val="17"/>
        </w:numPr>
      </w:pPr>
      <w:r>
        <w:t xml:space="preserve">The payer DFSP will </w:t>
      </w:r>
      <w:r w:rsidR="00B321D6">
        <w:t xml:space="preserve">specify as part of the </w:t>
      </w:r>
      <w:r w:rsidR="00885D4E">
        <w:t xml:space="preserve">execution request that the conversion is </w:t>
      </w:r>
      <w:r w:rsidR="00DB4FB8">
        <w:t>dependent on the execution of a transfer</w:t>
      </w:r>
      <w:r w:rsidR="004A212F">
        <w:t xml:space="preserve"> by giving the transfer ID which it will use to identify the transfer. </w:t>
      </w:r>
      <w:r w:rsidR="00871610">
        <w:t xml:space="preserve">Confirmation of the conversion by the FXP implies that it will accept </w:t>
      </w:r>
      <w:r w:rsidR="00C4505A">
        <w:t>the determination of the transfer by the switch.</w:t>
      </w:r>
    </w:p>
    <w:p w14:paraId="6D31D31C" w14:textId="4A75E543" w:rsidR="00947ED0" w:rsidRDefault="00947ED0" w:rsidP="006275EE">
      <w:pPr>
        <w:pStyle w:val="ListParagraph"/>
        <w:numPr>
          <w:ilvl w:val="1"/>
          <w:numId w:val="17"/>
        </w:numPr>
      </w:pPr>
      <w:r>
        <w:t xml:space="preserve">Since </w:t>
      </w:r>
      <w:r w:rsidR="00101998">
        <w:t xml:space="preserve">completion of the conversion is dependent on the outcome of the </w:t>
      </w:r>
      <w:r w:rsidR="00B33708">
        <w:t xml:space="preserve">transfer, the switch’s </w:t>
      </w:r>
      <w:r w:rsidR="00BA59A7">
        <w:t xml:space="preserve">currency conversion processor will monitor the </w:t>
      </w:r>
      <w:r w:rsidR="00F51D3A">
        <w:t>output stream from the transfer fulfilment process in the switch</w:t>
      </w:r>
      <w:r w:rsidR="00421A9E">
        <w:t>, waiting for information about the final state of the transfer.</w:t>
      </w:r>
    </w:p>
    <w:p w14:paraId="054F4A82" w14:textId="4D1609AE" w:rsidR="008428F6" w:rsidRDefault="00F3150E" w:rsidP="0039176B">
      <w:pPr>
        <w:pStyle w:val="ListParagraph"/>
        <w:numPr>
          <w:ilvl w:val="1"/>
          <w:numId w:val="17"/>
        </w:numPr>
      </w:pPr>
      <w:bookmarkStart w:id="128" w:name="_Ref81843166"/>
      <w:bookmarkStart w:id="129" w:name="_Ref81903715"/>
      <w:r>
        <w:t xml:space="preserve">When the FXP confirms the conversion, the currency conversion processor in the switch will </w:t>
      </w:r>
      <w:bookmarkEnd w:id="128"/>
      <w:r w:rsidR="00E813C5">
        <w:t>transfer</w:t>
      </w:r>
      <w:r w:rsidR="0064289A">
        <w:t xml:space="preserve"> the amount in the target currency from the FXP’s position account to the pay</w:t>
      </w:r>
      <w:r w:rsidR="00D27781">
        <w:t>er</w:t>
      </w:r>
      <w:r w:rsidR="00EA6FEE">
        <w:t>’</w:t>
      </w:r>
      <w:r w:rsidR="00D27781">
        <w:t>s position account. This will enable the payer</w:t>
      </w:r>
      <w:r w:rsidR="00D00C7C">
        <w:t xml:space="preserve"> DFSP</w:t>
      </w:r>
      <w:r w:rsidR="00D27781">
        <w:t xml:space="preserve"> to meet the switch’s requirements for liquidity cover</w:t>
      </w:r>
      <w:r w:rsidR="00EA6FEE">
        <w:t xml:space="preserve"> when it requests the </w:t>
      </w:r>
      <w:proofErr w:type="gramStart"/>
      <w:r w:rsidR="00EA6FEE">
        <w:t>transfer</w:t>
      </w:r>
      <w:r w:rsidR="00823D20">
        <w:t>, and</w:t>
      </w:r>
      <w:proofErr w:type="gramEnd"/>
      <w:r w:rsidR="00823D20">
        <w:t xml:space="preserve"> is equivalent to committing the conversion</w:t>
      </w:r>
      <w:r w:rsidR="0076353B">
        <w:t>.</w:t>
      </w:r>
      <w:bookmarkEnd w:id="129"/>
    </w:p>
    <w:p w14:paraId="1198B810" w14:textId="5DD19753" w:rsidR="0076353B" w:rsidRDefault="0076353B" w:rsidP="0076353B">
      <w:pPr>
        <w:pStyle w:val="ListParagraph"/>
        <w:numPr>
          <w:ilvl w:val="1"/>
          <w:numId w:val="17"/>
        </w:numPr>
      </w:pPr>
      <w:r>
        <w:t xml:space="preserve">The </w:t>
      </w:r>
      <w:r w:rsidR="0097023F">
        <w:t>amount of the transfer will be expressed in the target currency.</w:t>
      </w:r>
    </w:p>
    <w:p w14:paraId="3567C13F" w14:textId="4E129035" w:rsidR="0097023F" w:rsidRDefault="0097023F" w:rsidP="0076353B">
      <w:pPr>
        <w:pStyle w:val="ListParagraph"/>
        <w:numPr>
          <w:ilvl w:val="1"/>
          <w:numId w:val="17"/>
        </w:numPr>
      </w:pPr>
      <w:r>
        <w:t xml:space="preserve">The transfer ID will be the same as that </w:t>
      </w:r>
      <w:r w:rsidR="00E70230">
        <w:t>given to the FXP as part of the currency conversion execution request.</w:t>
      </w:r>
    </w:p>
    <w:p w14:paraId="37335D95" w14:textId="68FC82F5" w:rsidR="001F4751" w:rsidRDefault="00553645" w:rsidP="00E70230">
      <w:pPr>
        <w:pStyle w:val="ListParagraph"/>
        <w:numPr>
          <w:ilvl w:val="0"/>
          <w:numId w:val="17"/>
        </w:numPr>
      </w:pPr>
      <w:r>
        <w:t xml:space="preserve">The payer DFSP will issue a </w:t>
      </w:r>
      <w:proofErr w:type="gramStart"/>
      <w:r>
        <w:rPr>
          <w:b/>
          <w:bCs/>
        </w:rPr>
        <w:t>POST /transfers</w:t>
      </w:r>
      <w:proofErr w:type="gramEnd"/>
      <w:r>
        <w:t xml:space="preserve"> in the normal way, using the target currency. Liquidity cover for the transfer will be provided as a consequenc</w:t>
      </w:r>
      <w:r w:rsidR="00384098">
        <w:t>e</w:t>
      </w:r>
      <w:r>
        <w:t xml:space="preserve"> of the currency conversion</w:t>
      </w:r>
      <w:r w:rsidR="00384098">
        <w:t xml:space="preserve"> process, as described in item </w:t>
      </w:r>
      <w:r w:rsidR="00384098">
        <w:fldChar w:fldCharType="begin"/>
      </w:r>
      <w:r w:rsidR="00384098">
        <w:instrText xml:space="preserve"> REF _Ref81903715 \r \p \h </w:instrText>
      </w:r>
      <w:r w:rsidR="00384098">
        <w:fldChar w:fldCharType="separate"/>
      </w:r>
      <w:proofErr w:type="gramStart"/>
      <w:r w:rsidR="00384098">
        <w:t>1)d</w:t>
      </w:r>
      <w:proofErr w:type="gramEnd"/>
      <w:r w:rsidR="00384098">
        <w:t>) above</w:t>
      </w:r>
      <w:r w:rsidR="00384098">
        <w:fldChar w:fldCharType="end"/>
      </w:r>
      <w:r w:rsidR="00A50816">
        <w:t>.</w:t>
      </w:r>
    </w:p>
    <w:p w14:paraId="39331792" w14:textId="403E75A0" w:rsidR="00E70230" w:rsidRDefault="001B4BDD" w:rsidP="00E70230">
      <w:pPr>
        <w:pStyle w:val="ListParagraph"/>
        <w:numPr>
          <w:ilvl w:val="0"/>
          <w:numId w:val="17"/>
        </w:numPr>
      </w:pPr>
      <w:r>
        <w:t xml:space="preserve">The </w:t>
      </w:r>
      <w:r w:rsidR="00441285">
        <w:t xml:space="preserve">payee DFSP will receive the transfer request in the </w:t>
      </w:r>
      <w:r w:rsidR="002A6CF1">
        <w:t>n</w:t>
      </w:r>
      <w:r w:rsidR="00441285">
        <w:t xml:space="preserve">ormal way. </w:t>
      </w:r>
      <w:r w:rsidR="000D357A">
        <w:t>If a payer DFSP manages currency conversion, a payee DFSP will not need to know that the transfer involves currency conversion.</w:t>
      </w:r>
    </w:p>
    <w:p w14:paraId="1ACB17F5" w14:textId="77777777" w:rsidR="00576D7B" w:rsidRDefault="00AC15DD" w:rsidP="00E70230">
      <w:pPr>
        <w:pStyle w:val="ListParagraph"/>
        <w:numPr>
          <w:ilvl w:val="0"/>
          <w:numId w:val="17"/>
        </w:numPr>
      </w:pPr>
      <w:r>
        <w:t>When the payee DFSP approves the transfer</w:t>
      </w:r>
      <w:r w:rsidR="006A0C2D">
        <w:t xml:space="preserve"> and returns its response to the switch, the switch</w:t>
      </w:r>
      <w:r w:rsidR="00576D7B">
        <w:t xml:space="preserve"> will behave as follows:</w:t>
      </w:r>
    </w:p>
    <w:p w14:paraId="088FBDF2" w14:textId="03CC110F" w:rsidR="000D357A" w:rsidRDefault="00D00FF5" w:rsidP="0039176B">
      <w:pPr>
        <w:pStyle w:val="ListParagraph"/>
        <w:numPr>
          <w:ilvl w:val="1"/>
          <w:numId w:val="17"/>
        </w:numPr>
      </w:pPr>
      <w:r>
        <w:t>It</w:t>
      </w:r>
      <w:r w:rsidR="006A0C2D">
        <w:t xml:space="preserve"> will record a transfer between the payer and the payee DFSP in the target currency.</w:t>
      </w:r>
    </w:p>
    <w:p w14:paraId="45A8C9C5" w14:textId="4C669B44" w:rsidR="005737DF" w:rsidRDefault="005737DF" w:rsidP="005737DF">
      <w:pPr>
        <w:pStyle w:val="ListParagraph"/>
        <w:numPr>
          <w:ilvl w:val="1"/>
          <w:numId w:val="17"/>
        </w:numPr>
      </w:pPr>
      <w:r>
        <w:t xml:space="preserve">The switch’s transfer </w:t>
      </w:r>
      <w:r w:rsidR="009414DE">
        <w:t>fulfilment handler</w:t>
      </w:r>
      <w:r>
        <w:t xml:space="preserve"> will put a message on its output stream to confirm </w:t>
      </w:r>
      <w:r w:rsidR="00124C40">
        <w:t xml:space="preserve">the </w:t>
      </w:r>
      <w:r w:rsidR="00576D7B">
        <w:t>success of the transfer.</w:t>
      </w:r>
    </w:p>
    <w:p w14:paraId="3ADBCC3F" w14:textId="4F7D89CD" w:rsidR="00576D7B" w:rsidRDefault="00D00FF5" w:rsidP="005737DF">
      <w:pPr>
        <w:pStyle w:val="ListParagraph"/>
        <w:numPr>
          <w:ilvl w:val="1"/>
          <w:numId w:val="17"/>
        </w:numPr>
      </w:pPr>
      <w:r>
        <w:t xml:space="preserve">The switch’s currency conversion processor will </w:t>
      </w:r>
      <w:r w:rsidR="00B31307">
        <w:t>pick up the message from the output stream</w:t>
      </w:r>
      <w:r w:rsidR="003E6421">
        <w:t xml:space="preserve"> and use it to inform the FXP of the outcome of the transfer.</w:t>
      </w:r>
    </w:p>
    <w:p w14:paraId="3FC66D13" w14:textId="77777777" w:rsidR="005F7B4D" w:rsidRDefault="007633BD" w:rsidP="009A1A44">
      <w:pPr>
        <w:pStyle w:val="ListParagraph"/>
        <w:numPr>
          <w:ilvl w:val="2"/>
          <w:numId w:val="17"/>
        </w:numPr>
      </w:pPr>
      <w:r>
        <w:t>If the transfer has succeeded, then</w:t>
      </w:r>
      <w:r w:rsidR="005F7B4D">
        <w:t>:</w:t>
      </w:r>
    </w:p>
    <w:p w14:paraId="1E1C6A45" w14:textId="475E5901" w:rsidR="009A1A44" w:rsidRDefault="005F7B4D" w:rsidP="005F7B4D">
      <w:pPr>
        <w:pStyle w:val="ListParagraph"/>
        <w:numPr>
          <w:ilvl w:val="3"/>
          <w:numId w:val="17"/>
        </w:numPr>
      </w:pPr>
      <w:r>
        <w:lastRenderedPageBreak/>
        <w:t>T</w:t>
      </w:r>
      <w:r w:rsidR="009A1A44">
        <w:t xml:space="preserve">he </w:t>
      </w:r>
      <w:r w:rsidR="00F15C92">
        <w:t xml:space="preserve">switch </w:t>
      </w:r>
      <w:r w:rsidR="004854DF">
        <w:t xml:space="preserve">will </w:t>
      </w:r>
      <w:r w:rsidR="00A8772A">
        <w:t xml:space="preserve">commit the funds reserved in step </w:t>
      </w:r>
      <w:r w:rsidR="00B34446">
        <w:fldChar w:fldCharType="begin"/>
      </w:r>
      <w:r w:rsidR="00B34446">
        <w:instrText xml:space="preserve"> REF _Ref83053236 \r \p \h </w:instrText>
      </w:r>
      <w:r w:rsidR="00B34446">
        <w:fldChar w:fldCharType="separate"/>
      </w:r>
      <w:proofErr w:type="gramStart"/>
      <w:r w:rsidR="00B34446">
        <w:t>1)a</w:t>
      </w:r>
      <w:proofErr w:type="gramEnd"/>
      <w:r w:rsidR="00B34446">
        <w:t>) above</w:t>
      </w:r>
      <w:r w:rsidR="00B34446">
        <w:fldChar w:fldCharType="end"/>
      </w:r>
      <w:r w:rsidR="00B34446">
        <w:t>, and will balance them with a credit to the FXP’s position account</w:t>
      </w:r>
      <w:r w:rsidR="00646368">
        <w:t xml:space="preserve"> in the source currency</w:t>
      </w:r>
      <w:r w:rsidR="00B34446">
        <w:t>.</w:t>
      </w:r>
      <w:r w:rsidR="00583D6A" w:rsidRPr="00583D6A">
        <w:t xml:space="preserve"> </w:t>
      </w:r>
      <w:r w:rsidR="00583D6A">
        <w:t>This is the currency conversion equivalent to committing the funds transfer in a standard transfer without currency conversion.</w:t>
      </w:r>
    </w:p>
    <w:p w14:paraId="09894F96" w14:textId="75AA90BB" w:rsidR="005F7B4D" w:rsidRDefault="0062610F" w:rsidP="005F7B4D">
      <w:pPr>
        <w:pStyle w:val="ListParagraph"/>
        <w:numPr>
          <w:ilvl w:val="3"/>
          <w:numId w:val="17"/>
        </w:numPr>
      </w:pPr>
      <w:r>
        <w:t>The</w:t>
      </w:r>
      <w:r w:rsidR="00B07ABD">
        <w:t xml:space="preserve"> other part of the currency conversion, which involves a debit to the </w:t>
      </w:r>
      <w:r w:rsidR="007A04AE">
        <w:t xml:space="preserve">FXP and a credit to the payer DFSP in the target currency, was already made in step </w:t>
      </w:r>
      <w:r w:rsidR="007A04AE">
        <w:fldChar w:fldCharType="begin"/>
      </w:r>
      <w:r w:rsidR="007A04AE">
        <w:instrText xml:space="preserve"> REF _Ref81903715 \r \p \h </w:instrText>
      </w:r>
      <w:r w:rsidR="007A04AE">
        <w:fldChar w:fldCharType="separate"/>
      </w:r>
      <w:proofErr w:type="gramStart"/>
      <w:r w:rsidR="007A04AE">
        <w:t>1)d</w:t>
      </w:r>
      <w:proofErr w:type="gramEnd"/>
      <w:r w:rsidR="007A04AE">
        <w:t>) above</w:t>
      </w:r>
      <w:r w:rsidR="007A04AE">
        <w:fldChar w:fldCharType="end"/>
      </w:r>
      <w:r w:rsidR="007A04AE">
        <w:t>. No further action needs to be performed by the</w:t>
      </w:r>
      <w:r>
        <w:t xml:space="preserve"> switch</w:t>
      </w:r>
      <w:r w:rsidR="007A04AE">
        <w:t>.</w:t>
      </w:r>
    </w:p>
    <w:p w14:paraId="171363CE" w14:textId="65F8A312" w:rsidR="007A04AE" w:rsidRDefault="008C058D" w:rsidP="005F7B4D">
      <w:pPr>
        <w:pStyle w:val="ListParagraph"/>
        <w:numPr>
          <w:ilvl w:val="3"/>
          <w:numId w:val="17"/>
        </w:numPr>
      </w:pPr>
      <w:r>
        <w:t xml:space="preserve">The result will be </w:t>
      </w:r>
      <w:r w:rsidR="007A04AE">
        <w:t>three</w:t>
      </w:r>
      <w:r>
        <w:t xml:space="preserve"> matching pairs of ledger entries</w:t>
      </w:r>
      <w:r w:rsidR="006051FB">
        <w:t>, all of which will share a transaction ID</w:t>
      </w:r>
      <w:r w:rsidR="007A04AE">
        <w:t>, as follows</w:t>
      </w:r>
      <w:r>
        <w:t>:</w:t>
      </w:r>
    </w:p>
    <w:p w14:paraId="13D264BB" w14:textId="77777777" w:rsidR="00850CC9" w:rsidRDefault="00850CC9" w:rsidP="007A04AE">
      <w:pPr>
        <w:pStyle w:val="ListParagraph"/>
        <w:numPr>
          <w:ilvl w:val="4"/>
          <w:numId w:val="17"/>
        </w:numPr>
      </w:pPr>
      <w:r>
        <w:t>A</w:t>
      </w:r>
      <w:r w:rsidR="00AF7B4E">
        <w:t xml:space="preserve"> debit from the payer DFSP and a credit to the FXP in the source </w:t>
      </w:r>
      <w:proofErr w:type="gramStart"/>
      <w:r w:rsidR="00AF7B4E">
        <w:t>currency</w:t>
      </w:r>
      <w:r>
        <w:t>;</w:t>
      </w:r>
      <w:proofErr w:type="gramEnd"/>
    </w:p>
    <w:p w14:paraId="5DE55044" w14:textId="77777777" w:rsidR="00850CC9" w:rsidRDefault="00850CC9" w:rsidP="007A04AE">
      <w:pPr>
        <w:pStyle w:val="ListParagraph"/>
        <w:numPr>
          <w:ilvl w:val="4"/>
          <w:numId w:val="17"/>
        </w:numPr>
      </w:pPr>
      <w:r>
        <w:t xml:space="preserve">A debit from the FXP and a credit to the payer DFSP in the target </w:t>
      </w:r>
      <w:proofErr w:type="gramStart"/>
      <w:r>
        <w:t>currency;</w:t>
      </w:r>
      <w:proofErr w:type="gramEnd"/>
    </w:p>
    <w:p w14:paraId="0468C676" w14:textId="36585CE8" w:rsidR="008C058D" w:rsidRDefault="006051FB" w:rsidP="0039176B">
      <w:pPr>
        <w:pStyle w:val="ListParagraph"/>
        <w:numPr>
          <w:ilvl w:val="4"/>
          <w:numId w:val="17"/>
        </w:numPr>
      </w:pPr>
      <w:r>
        <w:t>A</w:t>
      </w:r>
      <w:r w:rsidR="001A2526">
        <w:t xml:space="preserve"> debit from the </w:t>
      </w:r>
      <w:r>
        <w:t>payer DFSP</w:t>
      </w:r>
      <w:r w:rsidR="00F54E24">
        <w:t xml:space="preserve"> to the payee FXP in the target currency.</w:t>
      </w:r>
    </w:p>
    <w:p w14:paraId="02CAB654" w14:textId="6620439D" w:rsidR="00D237BC" w:rsidRDefault="00D237BC" w:rsidP="0039176B">
      <w:pPr>
        <w:pStyle w:val="ListParagraph"/>
        <w:numPr>
          <w:ilvl w:val="3"/>
          <w:numId w:val="17"/>
        </w:numPr>
      </w:pPr>
      <w:r>
        <w:t xml:space="preserve">The currency conversion processor will send a </w:t>
      </w:r>
      <w:r w:rsidRPr="0039176B">
        <w:rPr>
          <w:b/>
          <w:bCs/>
        </w:rPr>
        <w:t>PATCH /</w:t>
      </w:r>
      <w:proofErr w:type="spellStart"/>
      <w:r w:rsidRPr="0039176B">
        <w:rPr>
          <w:b/>
          <w:bCs/>
        </w:rPr>
        <w:t>fxTransfers</w:t>
      </w:r>
      <w:proofErr w:type="spellEnd"/>
      <w:r>
        <w:t xml:space="preserve"> </w:t>
      </w:r>
      <w:r w:rsidR="00C230F2">
        <w:t xml:space="preserve">message to the FXP to confirm that the switch has recorded the conversion and that the FXP can </w:t>
      </w:r>
      <w:r w:rsidR="00F523BF">
        <w:t>clear the funds in its ledgers.</w:t>
      </w:r>
    </w:p>
    <w:p w14:paraId="771BB8D5" w14:textId="77777777" w:rsidR="00F523BF" w:rsidRDefault="007D037D" w:rsidP="00644740">
      <w:pPr>
        <w:pStyle w:val="ListParagraph"/>
        <w:numPr>
          <w:ilvl w:val="2"/>
          <w:numId w:val="17"/>
        </w:numPr>
      </w:pPr>
      <w:r>
        <w:t>If the transfer has failed, then</w:t>
      </w:r>
      <w:r w:rsidR="00F523BF">
        <w:t>:</w:t>
      </w:r>
    </w:p>
    <w:p w14:paraId="291D52F4" w14:textId="1C3669D1" w:rsidR="00644740" w:rsidRDefault="006A42C6">
      <w:pPr>
        <w:pStyle w:val="ListParagraph"/>
        <w:numPr>
          <w:ilvl w:val="3"/>
          <w:numId w:val="17"/>
        </w:numPr>
      </w:pPr>
      <w:r>
        <w:t>T</w:t>
      </w:r>
      <w:r w:rsidR="00164461">
        <w:t xml:space="preserve">he </w:t>
      </w:r>
      <w:r w:rsidR="00F523BF">
        <w:t>switch’s currency conversion processor</w:t>
      </w:r>
      <w:r w:rsidR="00164461">
        <w:t xml:space="preserve"> </w:t>
      </w:r>
      <w:r w:rsidR="00F523BF">
        <w:t>will</w:t>
      </w:r>
      <w:r w:rsidR="00164461">
        <w:t xml:space="preserve"> cancel the </w:t>
      </w:r>
      <w:r w:rsidR="005A779A">
        <w:t xml:space="preserve">reservation </w:t>
      </w:r>
      <w:r w:rsidR="004B27A0">
        <w:t xml:space="preserve">created in step </w:t>
      </w:r>
      <w:r w:rsidR="004B27A0">
        <w:fldChar w:fldCharType="begin"/>
      </w:r>
      <w:r w:rsidR="004B27A0">
        <w:instrText xml:space="preserve"> REF _Ref83053236 \r \p \h </w:instrText>
      </w:r>
      <w:r w:rsidR="004B27A0">
        <w:fldChar w:fldCharType="separate"/>
      </w:r>
      <w:proofErr w:type="gramStart"/>
      <w:r w:rsidR="004B27A0">
        <w:t>1)a</w:t>
      </w:r>
      <w:proofErr w:type="gramEnd"/>
      <w:r w:rsidR="004B27A0">
        <w:t>) above</w:t>
      </w:r>
      <w:r w:rsidR="004B27A0">
        <w:fldChar w:fldCharType="end"/>
      </w:r>
      <w:r w:rsidR="00164461">
        <w:t xml:space="preserve"> in its ledgers.</w:t>
      </w:r>
      <w:r w:rsidR="00F54E24">
        <w:t xml:space="preserve"> </w:t>
      </w:r>
      <w:r w:rsidR="001A4584">
        <w:t>The reservation created against the payer DFSP in the target currency will already have been cancel</w:t>
      </w:r>
      <w:r w:rsidR="006051FB">
        <w:t>led</w:t>
      </w:r>
      <w:r w:rsidR="001A4584">
        <w:t xml:space="preserve"> by the transfer fulfil handler.</w:t>
      </w:r>
    </w:p>
    <w:p w14:paraId="6E862E4C" w14:textId="5F945337" w:rsidR="00CD6049" w:rsidRDefault="00CD6049" w:rsidP="0039176B">
      <w:pPr>
        <w:pStyle w:val="ListParagraph"/>
        <w:numPr>
          <w:ilvl w:val="3"/>
          <w:numId w:val="17"/>
        </w:numPr>
      </w:pPr>
      <w:r>
        <w:t xml:space="preserve">The switch’s currency conversion processor will cancel the transfer made in step </w:t>
      </w:r>
      <w:r>
        <w:fldChar w:fldCharType="begin"/>
      </w:r>
      <w:r>
        <w:instrText xml:space="preserve"> REF _Ref81903715 \r \p \h </w:instrText>
      </w:r>
      <w:r>
        <w:fldChar w:fldCharType="separate"/>
      </w:r>
      <w:proofErr w:type="gramStart"/>
      <w:r>
        <w:t>1)d</w:t>
      </w:r>
      <w:proofErr w:type="gramEnd"/>
      <w:r>
        <w:t>) above</w:t>
      </w:r>
      <w:r>
        <w:fldChar w:fldCharType="end"/>
      </w:r>
      <w:r>
        <w:t>. This will return the FXP’s funds to it.</w:t>
      </w:r>
    </w:p>
    <w:p w14:paraId="688EFF86" w14:textId="2A778253" w:rsidR="006A42C6" w:rsidRDefault="006A42C6" w:rsidP="006A42C6">
      <w:pPr>
        <w:pStyle w:val="ListParagraph"/>
        <w:numPr>
          <w:ilvl w:val="3"/>
          <w:numId w:val="17"/>
        </w:numPr>
      </w:pPr>
      <w:r>
        <w:t xml:space="preserve">The currency conversion processor will send a </w:t>
      </w:r>
      <w:r w:rsidRPr="002E69ED">
        <w:rPr>
          <w:b/>
          <w:bCs/>
        </w:rPr>
        <w:t>PATCH /</w:t>
      </w:r>
      <w:proofErr w:type="spellStart"/>
      <w:r w:rsidRPr="002E69ED">
        <w:rPr>
          <w:b/>
          <w:bCs/>
        </w:rPr>
        <w:t>fxTransfers</w:t>
      </w:r>
      <w:proofErr w:type="spellEnd"/>
      <w:r>
        <w:rPr>
          <w:b/>
          <w:bCs/>
        </w:rPr>
        <w:t>/&lt;ID&gt;/error</w:t>
      </w:r>
      <w:r>
        <w:t xml:space="preserve"> message to the FXP to confirm that the transfer has failed and that the FXP should cancel the conversion in its ledgers.</w:t>
      </w:r>
    </w:p>
    <w:p w14:paraId="6A6D197B" w14:textId="22882B7C" w:rsidR="00A04C9F" w:rsidRDefault="00A04C9F">
      <w:pPr>
        <w:pStyle w:val="ListParagraph"/>
        <w:numPr>
          <w:ilvl w:val="0"/>
          <w:numId w:val="17"/>
        </w:numPr>
      </w:pPr>
      <w:r>
        <w:t>The switch will inform the payer DFSP of the outcome of the transfer.</w:t>
      </w:r>
    </w:p>
    <w:p w14:paraId="5CF8F9A7" w14:textId="660EF616" w:rsidR="00DA16D8" w:rsidRPr="0039176B" w:rsidRDefault="00DA16D8" w:rsidP="0039176B">
      <w:pPr>
        <w:pStyle w:val="ListParagraph"/>
        <w:numPr>
          <w:ilvl w:val="0"/>
          <w:numId w:val="17"/>
        </w:numPr>
      </w:pPr>
      <w:r>
        <w:t>TODO: how do we support immediate gross settlement when currency conversion is involved?</w:t>
      </w:r>
    </w:p>
    <w:p w14:paraId="6CA5AAA3" w14:textId="0B120D3F" w:rsidR="00A04C9F" w:rsidRDefault="00A04C9F" w:rsidP="00A04C9F">
      <w:pPr>
        <w:pStyle w:val="Heading3"/>
      </w:pPr>
      <w:r>
        <w:t xml:space="preserve">Transaction execution when conversion is performed by the payee </w:t>
      </w:r>
      <w:proofErr w:type="gramStart"/>
      <w:r>
        <w:t>DFSP</w:t>
      </w:r>
      <w:proofErr w:type="gramEnd"/>
    </w:p>
    <w:p w14:paraId="7429001C" w14:textId="43473289" w:rsidR="00A04C9F" w:rsidRDefault="00A04C9F" w:rsidP="00A04C9F">
      <w:r>
        <w:t>When the payee DFSP is undertaking currency conversion, transfer execution proceeds in the following way:</w:t>
      </w:r>
    </w:p>
    <w:p w14:paraId="1D6A84DE" w14:textId="06FB5282" w:rsidR="005824F7" w:rsidRDefault="00413D1E" w:rsidP="005824F7">
      <w:pPr>
        <w:pStyle w:val="ListParagraph"/>
        <w:numPr>
          <w:ilvl w:val="0"/>
          <w:numId w:val="18"/>
        </w:numPr>
      </w:pPr>
      <w:r>
        <w:t>The payer DFSP sends a request for quotation using th</w:t>
      </w:r>
      <w:r w:rsidR="002A6CF1">
        <w:t>e existing structure. The amount will be specified in the source currency</w:t>
      </w:r>
      <w:r w:rsidR="001F088D">
        <w:t>.</w:t>
      </w:r>
    </w:p>
    <w:p w14:paraId="7299067D" w14:textId="0EE19576" w:rsidR="001F088D" w:rsidRDefault="001F088D" w:rsidP="001F088D">
      <w:pPr>
        <w:pStyle w:val="ListParagraph"/>
        <w:numPr>
          <w:ilvl w:val="1"/>
          <w:numId w:val="18"/>
        </w:numPr>
      </w:pPr>
      <w:r>
        <w:t xml:space="preserve">If the payer DFSP has specified that the </w:t>
      </w:r>
      <w:r w:rsidR="009E496C">
        <w:t>amount type is RECEIVE, this is an error. The payee DFSP should reject the request.</w:t>
      </w:r>
      <w:r w:rsidR="00F662E8">
        <w:t xml:space="preserve"> TODO: how would we add support for </w:t>
      </w:r>
      <w:r w:rsidR="00CC44FF">
        <w:t xml:space="preserve">RECEIVE requests where the </w:t>
      </w:r>
      <w:r w:rsidR="003E4D45">
        <w:t xml:space="preserve">payer DFSP </w:t>
      </w:r>
      <w:r w:rsidR="00B94B4C">
        <w:t>wants the</w:t>
      </w:r>
      <w:r w:rsidR="003E4D45">
        <w:t xml:space="preserve"> </w:t>
      </w:r>
      <w:r w:rsidR="00CC44FF">
        <w:t xml:space="preserve">payee DFSP </w:t>
      </w:r>
      <w:r w:rsidR="00775E96">
        <w:t xml:space="preserve">to </w:t>
      </w:r>
      <w:r w:rsidR="00CC44FF">
        <w:t>perform the currency conversion?</w:t>
      </w:r>
    </w:p>
    <w:p w14:paraId="64EA3272" w14:textId="5C9954E0" w:rsidR="009E496C" w:rsidRDefault="009E496C" w:rsidP="001F088D">
      <w:pPr>
        <w:pStyle w:val="ListParagraph"/>
        <w:numPr>
          <w:ilvl w:val="1"/>
          <w:numId w:val="18"/>
        </w:numPr>
      </w:pPr>
      <w:r>
        <w:t>If the payee DFSP does not want to, or cannot, perform the currency conversion</w:t>
      </w:r>
      <w:r w:rsidR="00826E1E">
        <w:t xml:space="preserve"> itself</w:t>
      </w:r>
      <w:r w:rsidR="00AF267A">
        <w:t>, then it should reject the request with an appropriate error code.</w:t>
      </w:r>
    </w:p>
    <w:p w14:paraId="0159FFC7" w14:textId="274435EB" w:rsidR="00826E1E" w:rsidRDefault="00A66E57" w:rsidP="00826E1E">
      <w:pPr>
        <w:pStyle w:val="ListParagraph"/>
        <w:numPr>
          <w:ilvl w:val="0"/>
          <w:numId w:val="18"/>
        </w:numPr>
      </w:pPr>
      <w:r>
        <w:t xml:space="preserve">The payee DFSP asks the FXP to quote for the currency conversion based on the </w:t>
      </w:r>
      <w:r w:rsidR="00961C10">
        <w:t>information provided by the payer DFSP, plus any additional information that it would like to include</w:t>
      </w:r>
      <w:r w:rsidR="00F662E8">
        <w:t xml:space="preserve"> (</w:t>
      </w:r>
      <w:proofErr w:type="gramStart"/>
      <w:r w:rsidR="00F662E8">
        <w:t>e.g.</w:t>
      </w:r>
      <w:proofErr w:type="gramEnd"/>
      <w:r w:rsidR="00F662E8">
        <w:t xml:space="preserve"> additional fees</w:t>
      </w:r>
      <w:r w:rsidR="00CC44FF">
        <w:t>.</w:t>
      </w:r>
      <w:r w:rsidR="00F662E8">
        <w:t>)</w:t>
      </w:r>
    </w:p>
    <w:p w14:paraId="7ED5520F" w14:textId="4CD10725" w:rsidR="003A1793" w:rsidRDefault="003A1793" w:rsidP="00826E1E">
      <w:pPr>
        <w:pStyle w:val="ListParagraph"/>
        <w:numPr>
          <w:ilvl w:val="0"/>
          <w:numId w:val="18"/>
        </w:numPr>
      </w:pPr>
      <w:r>
        <w:t xml:space="preserve">If the FXP confirms a response, </w:t>
      </w:r>
      <w:r w:rsidR="00775E96">
        <w:t xml:space="preserve">and the payee DFSP decides to go ahead, </w:t>
      </w:r>
      <w:r>
        <w:t>the</w:t>
      </w:r>
      <w:r w:rsidR="00775E96">
        <w:t>n the payee DFSP should:</w:t>
      </w:r>
    </w:p>
    <w:p w14:paraId="0A0C06C3" w14:textId="3F2033CF" w:rsidR="00775E96" w:rsidRDefault="00775E96" w:rsidP="00775E96">
      <w:pPr>
        <w:pStyle w:val="ListParagraph"/>
        <w:numPr>
          <w:ilvl w:val="1"/>
          <w:numId w:val="18"/>
        </w:numPr>
      </w:pPr>
      <w:r>
        <w:t xml:space="preserve">Ensure that its quote expiry </w:t>
      </w:r>
      <w:r w:rsidR="00144AD8">
        <w:t>date is not later than the conversion expiry date provided by the FXP.</w:t>
      </w:r>
    </w:p>
    <w:p w14:paraId="51705148" w14:textId="523A5B00" w:rsidR="00144AD8" w:rsidRDefault="005971DE" w:rsidP="00775E96">
      <w:pPr>
        <w:pStyle w:val="ListParagraph"/>
        <w:numPr>
          <w:ilvl w:val="1"/>
          <w:numId w:val="18"/>
        </w:numPr>
      </w:pPr>
      <w:r>
        <w:t xml:space="preserve">Fill in the </w:t>
      </w:r>
      <w:proofErr w:type="spellStart"/>
      <w:r w:rsidR="007E0CA2" w:rsidRPr="0039176B">
        <w:rPr>
          <w:b/>
          <w:bCs/>
        </w:rPr>
        <w:t>payeeReceiveAmount</w:t>
      </w:r>
      <w:proofErr w:type="spellEnd"/>
      <w:r w:rsidR="007E0CA2">
        <w:t xml:space="preserve"> field in the quotation response with the appropriate value in the target currency.</w:t>
      </w:r>
    </w:p>
    <w:p w14:paraId="23C1F953" w14:textId="1FDB340A" w:rsidR="00D474D1" w:rsidRDefault="00D474D1" w:rsidP="00775E96">
      <w:pPr>
        <w:pStyle w:val="ListParagraph"/>
        <w:numPr>
          <w:ilvl w:val="1"/>
          <w:numId w:val="18"/>
        </w:numPr>
      </w:pPr>
      <w:r>
        <w:t xml:space="preserve">Add any fees charged by the </w:t>
      </w:r>
      <w:r w:rsidR="005C1D5C">
        <w:t>FXP to the fees charged in the transfer, if appropriate.</w:t>
      </w:r>
    </w:p>
    <w:p w14:paraId="7C3195F9" w14:textId="785657F0" w:rsidR="00C54B5E" w:rsidRDefault="00496A05" w:rsidP="00775E96">
      <w:pPr>
        <w:pStyle w:val="ListParagraph"/>
        <w:numPr>
          <w:ilvl w:val="1"/>
          <w:numId w:val="18"/>
        </w:numPr>
      </w:pPr>
      <w:r>
        <w:t>Respond positively to the quotation req</w:t>
      </w:r>
      <w:r w:rsidR="00CC5284">
        <w:t>uest.</w:t>
      </w:r>
    </w:p>
    <w:p w14:paraId="5C14C3D9" w14:textId="22AC90FD" w:rsidR="00496A05" w:rsidRDefault="00496A05" w:rsidP="00496A05">
      <w:pPr>
        <w:pStyle w:val="ListParagraph"/>
        <w:numPr>
          <w:ilvl w:val="0"/>
          <w:numId w:val="18"/>
        </w:numPr>
      </w:pPr>
      <w:r>
        <w:lastRenderedPageBreak/>
        <w:t xml:space="preserve">When the </w:t>
      </w:r>
      <w:r w:rsidR="00CC5284">
        <w:t xml:space="preserve">payer DFSP requests execution of the transfer, </w:t>
      </w:r>
      <w:r w:rsidR="0058235D">
        <w:t>the amount</w:t>
      </w:r>
      <w:r w:rsidR="00287945">
        <w:t xml:space="preserve"> of the transfer will be given</w:t>
      </w:r>
      <w:r w:rsidR="0058235D">
        <w:t xml:space="preserve"> in </w:t>
      </w:r>
      <w:r w:rsidR="00287945">
        <w:t>the source currency</w:t>
      </w:r>
      <w:r w:rsidR="00103579">
        <w:t>.</w:t>
      </w:r>
    </w:p>
    <w:p w14:paraId="5142FBB2" w14:textId="4DA70022" w:rsidR="001E589F" w:rsidRDefault="001E589F" w:rsidP="001E589F">
      <w:pPr>
        <w:pStyle w:val="ListParagraph"/>
        <w:numPr>
          <w:ilvl w:val="1"/>
          <w:numId w:val="18"/>
        </w:numPr>
      </w:pPr>
      <w:r>
        <w:t>The switch</w:t>
      </w:r>
      <w:r w:rsidR="008502D2">
        <w:t>’s transfer prepare handler</w:t>
      </w:r>
      <w:r>
        <w:t xml:space="preserve"> will reserve funds for the transfer in the source currency.</w:t>
      </w:r>
    </w:p>
    <w:p w14:paraId="6AFD3DB2" w14:textId="141AAFB0" w:rsidR="004B600A" w:rsidRDefault="004B600A" w:rsidP="004B600A">
      <w:pPr>
        <w:pStyle w:val="ListParagraph"/>
        <w:numPr>
          <w:ilvl w:val="0"/>
          <w:numId w:val="18"/>
        </w:numPr>
      </w:pPr>
      <w:r>
        <w:t>The payee DFSP requests execution of the currency conversion request which it has previously issued to the FXP.</w:t>
      </w:r>
    </w:p>
    <w:p w14:paraId="52A4DDEF" w14:textId="3D2061BA" w:rsidR="004B600A" w:rsidRDefault="004B600A" w:rsidP="004B600A">
      <w:pPr>
        <w:pStyle w:val="ListParagraph"/>
        <w:numPr>
          <w:ilvl w:val="1"/>
          <w:numId w:val="18"/>
        </w:numPr>
      </w:pPr>
      <w:r>
        <w:t>The paye</w:t>
      </w:r>
      <w:r w:rsidR="008B0808">
        <w:t>e</w:t>
      </w:r>
      <w:r>
        <w:t xml:space="preserve"> DFSP will specify as part of the execution request that the conversion is dependent on the execution of a transfer by giving the transfer ID which it will use to identify the transfer. Confirmation of the conversion by the FXP implies that it will accept the determination of the transfer by the switch.</w:t>
      </w:r>
    </w:p>
    <w:p w14:paraId="3A34ADE8" w14:textId="77777777" w:rsidR="00754223" w:rsidRDefault="008B0808" w:rsidP="0039176B">
      <w:pPr>
        <w:pStyle w:val="ListParagraph"/>
        <w:numPr>
          <w:ilvl w:val="1"/>
          <w:numId w:val="18"/>
        </w:numPr>
      </w:pPr>
      <w:bookmarkStart w:id="130" w:name="_Ref84319174"/>
      <w:r>
        <w:t>If liquidity cover is required for the currency conversion, then</w:t>
      </w:r>
      <w:r w:rsidR="0090018D">
        <w:t xml:space="preserve"> t</w:t>
      </w:r>
      <w:r>
        <w:t xml:space="preserve">he switch’s currency conversion processor will check to see whether </w:t>
      </w:r>
      <w:r w:rsidR="0003193C">
        <w:t xml:space="preserve">the currency conversion is linked to a transfer </w:t>
      </w:r>
      <w:r w:rsidR="00D97369">
        <w:t>ID.</w:t>
      </w:r>
      <w:bookmarkEnd w:id="130"/>
      <w:r w:rsidR="00D97369">
        <w:t xml:space="preserve"> </w:t>
      </w:r>
    </w:p>
    <w:p w14:paraId="3687D634" w14:textId="298789AE" w:rsidR="00754223" w:rsidRDefault="00754223" w:rsidP="0039176B">
      <w:pPr>
        <w:pStyle w:val="ListParagraph"/>
        <w:numPr>
          <w:ilvl w:val="2"/>
          <w:numId w:val="18"/>
        </w:numPr>
      </w:pPr>
      <w:r>
        <w:t xml:space="preserve">If it is not, then the currency conversion processor will reserve funds </w:t>
      </w:r>
      <w:r w:rsidR="00DF6815">
        <w:t>on the requester’s account in the source currency.</w:t>
      </w:r>
    </w:p>
    <w:p w14:paraId="2FF7FB73" w14:textId="77777777" w:rsidR="00DF6815" w:rsidRDefault="00D97369" w:rsidP="0039176B">
      <w:pPr>
        <w:pStyle w:val="ListParagraph"/>
        <w:numPr>
          <w:ilvl w:val="2"/>
          <w:numId w:val="18"/>
        </w:numPr>
      </w:pPr>
      <w:r>
        <w:t xml:space="preserve">If it is, the </w:t>
      </w:r>
      <w:r w:rsidR="00B95FAA">
        <w:t>currency conversion processor will check to see whether funds have been reserved under this transfer ID (that is, whether the payer DFSP has already committed irrevocably to the transfer.)</w:t>
      </w:r>
    </w:p>
    <w:p w14:paraId="1E51F1D7" w14:textId="3FC8106A" w:rsidR="008B0808" w:rsidRDefault="00B95FAA" w:rsidP="0039176B">
      <w:pPr>
        <w:pStyle w:val="ListParagraph"/>
        <w:numPr>
          <w:ilvl w:val="3"/>
          <w:numId w:val="18"/>
        </w:numPr>
      </w:pPr>
      <w:r>
        <w:t xml:space="preserve">If </w:t>
      </w:r>
      <w:r w:rsidR="002A64AE">
        <w:t>funds have already been reserved</w:t>
      </w:r>
      <w:r>
        <w:t xml:space="preserve">, then the </w:t>
      </w:r>
      <w:r w:rsidR="00263F47">
        <w:t xml:space="preserve">currency conversion processor will </w:t>
      </w:r>
      <w:r w:rsidR="0011313F">
        <w:t xml:space="preserve">make a reservation on the payee DFSP’s account in the </w:t>
      </w:r>
      <w:r w:rsidR="008A33C1">
        <w:t xml:space="preserve">source </w:t>
      </w:r>
      <w:proofErr w:type="gramStart"/>
      <w:r w:rsidR="008A33C1">
        <w:t>currency, but</w:t>
      </w:r>
      <w:proofErr w:type="gramEnd"/>
      <w:r w:rsidR="008A33C1">
        <w:t xml:space="preserve"> will not reject the conversion if the payee DFSP’s account does not have liquidity cover for the conversion</w:t>
      </w:r>
      <w:r w:rsidR="008B0808">
        <w:t>.</w:t>
      </w:r>
    </w:p>
    <w:p w14:paraId="3891E053" w14:textId="6B0C9040" w:rsidR="00776E5C" w:rsidRDefault="00776E5C" w:rsidP="0039176B">
      <w:pPr>
        <w:pStyle w:val="ListParagraph"/>
        <w:numPr>
          <w:ilvl w:val="3"/>
          <w:numId w:val="18"/>
        </w:numPr>
      </w:pPr>
      <w:r>
        <w:t xml:space="preserve">If funds have not been reserved, then the currency conversion processor will make a reservation </w:t>
      </w:r>
      <w:r w:rsidR="00053CB1">
        <w:t>against the payee DFSP’s account in the source currency in the normal way.</w:t>
      </w:r>
    </w:p>
    <w:p w14:paraId="19E2FAA2" w14:textId="77777777" w:rsidR="004B600A" w:rsidRDefault="004B600A" w:rsidP="004B600A">
      <w:pPr>
        <w:pStyle w:val="ListParagraph"/>
        <w:numPr>
          <w:ilvl w:val="1"/>
          <w:numId w:val="18"/>
        </w:numPr>
      </w:pPr>
      <w:r>
        <w:t>Since completion of the conversion is dependent on the outcome of the transfer, the switch’s currency conversion processor will monitor the output stream from the transfer fulfilment process in the switch, waiting for information about the final state of the transfer.</w:t>
      </w:r>
    </w:p>
    <w:p w14:paraId="4F1766D1" w14:textId="55F5A0BE" w:rsidR="001E589F" w:rsidRDefault="005528D8">
      <w:pPr>
        <w:pStyle w:val="ListParagraph"/>
        <w:numPr>
          <w:ilvl w:val="0"/>
          <w:numId w:val="18"/>
        </w:numPr>
      </w:pPr>
      <w:r>
        <w:t xml:space="preserve">The payee DFSP confirms the transfer to the switch using a </w:t>
      </w:r>
      <w:r>
        <w:rPr>
          <w:b/>
          <w:bCs/>
        </w:rPr>
        <w:t>PUT /transfers</w:t>
      </w:r>
      <w:r>
        <w:t xml:space="preserve"> call.</w:t>
      </w:r>
    </w:p>
    <w:p w14:paraId="4B247D0D" w14:textId="54927E86" w:rsidR="005528D8" w:rsidRDefault="00A05FF7">
      <w:pPr>
        <w:pStyle w:val="ListParagraph"/>
        <w:numPr>
          <w:ilvl w:val="0"/>
          <w:numId w:val="18"/>
        </w:numPr>
      </w:pPr>
      <w:r>
        <w:t>The switch’s transfer fulfil handler performs the following actions:</w:t>
      </w:r>
    </w:p>
    <w:p w14:paraId="130CB1AD" w14:textId="7AB2BE80" w:rsidR="00A05FF7" w:rsidRDefault="00AE4B22" w:rsidP="00A05FF7">
      <w:pPr>
        <w:pStyle w:val="ListParagraph"/>
        <w:numPr>
          <w:ilvl w:val="1"/>
          <w:numId w:val="18"/>
        </w:numPr>
      </w:pPr>
      <w:bookmarkStart w:id="131" w:name="_Ref83112337"/>
      <w:r>
        <w:t>It confirms a debit from the payer DFSP in the source currency, and a credit to the payee DFSP in the source currency.</w:t>
      </w:r>
      <w:bookmarkEnd w:id="131"/>
    </w:p>
    <w:p w14:paraId="36431E00" w14:textId="0BA1B0A3" w:rsidR="00330BED" w:rsidRDefault="00330BED" w:rsidP="00A05FF7">
      <w:pPr>
        <w:pStyle w:val="ListParagraph"/>
        <w:numPr>
          <w:ilvl w:val="1"/>
          <w:numId w:val="18"/>
        </w:numPr>
      </w:pPr>
      <w:r>
        <w:t xml:space="preserve">It places the confirmation message on its output stream for transmission to </w:t>
      </w:r>
      <w:r w:rsidR="00C5221F">
        <w:t>the payer DFSP.</w:t>
      </w:r>
    </w:p>
    <w:p w14:paraId="550225AB" w14:textId="609CFDF4" w:rsidR="00027DB0" w:rsidRDefault="00413B69" w:rsidP="00027DB0">
      <w:pPr>
        <w:pStyle w:val="ListParagraph"/>
        <w:numPr>
          <w:ilvl w:val="0"/>
          <w:numId w:val="18"/>
        </w:numPr>
      </w:pPr>
      <w:r>
        <w:t>The switch’s currency conversion processor</w:t>
      </w:r>
      <w:r w:rsidR="00B67954">
        <w:t xml:space="preserve"> will pick up the message and confirm that the transfer ID is one which it is listening for. It will </w:t>
      </w:r>
      <w:r w:rsidR="005F5C40">
        <w:t>perform the following actions:</w:t>
      </w:r>
    </w:p>
    <w:p w14:paraId="01C765EB" w14:textId="15C5DF5F" w:rsidR="005F5C40" w:rsidRDefault="005548E7" w:rsidP="005F5C40">
      <w:pPr>
        <w:pStyle w:val="ListParagraph"/>
        <w:numPr>
          <w:ilvl w:val="1"/>
          <w:numId w:val="18"/>
        </w:numPr>
      </w:pPr>
      <w:r>
        <w:t xml:space="preserve">It </w:t>
      </w:r>
      <w:r w:rsidR="00A522D1">
        <w:t>removes</w:t>
      </w:r>
      <w:r>
        <w:t xml:space="preserve"> the </w:t>
      </w:r>
      <w:r w:rsidR="002A5B13">
        <w:t xml:space="preserve">reservation </w:t>
      </w:r>
      <w:r w:rsidR="00A522D1">
        <w:t xml:space="preserve">created in step </w:t>
      </w:r>
      <w:r w:rsidR="000E1856">
        <w:fldChar w:fldCharType="begin"/>
      </w:r>
      <w:r w:rsidR="000E1856">
        <w:instrText xml:space="preserve"> REF _Ref84319174 \r \p \h </w:instrText>
      </w:r>
      <w:r w:rsidR="000E1856">
        <w:fldChar w:fldCharType="separate"/>
      </w:r>
      <w:proofErr w:type="gramStart"/>
      <w:r w:rsidR="000E1856">
        <w:t>5)b</w:t>
      </w:r>
      <w:proofErr w:type="gramEnd"/>
      <w:r w:rsidR="000E1856">
        <w:t>) above</w:t>
      </w:r>
      <w:r w:rsidR="000E1856">
        <w:fldChar w:fldCharType="end"/>
      </w:r>
      <w:r w:rsidR="00B42E1C">
        <w:t>.</w:t>
      </w:r>
    </w:p>
    <w:p w14:paraId="715A3647" w14:textId="77777777" w:rsidR="00C710E0" w:rsidRDefault="00C710E0" w:rsidP="005F5C40">
      <w:pPr>
        <w:pStyle w:val="ListParagraph"/>
        <w:numPr>
          <w:ilvl w:val="1"/>
          <w:numId w:val="18"/>
        </w:numPr>
      </w:pPr>
      <w:r>
        <w:t>It fulfils the currency conversion by:</w:t>
      </w:r>
    </w:p>
    <w:p w14:paraId="642843C8" w14:textId="77777777" w:rsidR="00FE7855" w:rsidRDefault="00FE7855" w:rsidP="00FE7855">
      <w:pPr>
        <w:pStyle w:val="ListParagraph"/>
        <w:numPr>
          <w:ilvl w:val="2"/>
          <w:numId w:val="18"/>
        </w:numPr>
      </w:pPr>
      <w:r>
        <w:t>Creating a debit entry in the payee DFSP’s account and a credit entry in the FXP’s account in the source currency.</w:t>
      </w:r>
    </w:p>
    <w:p w14:paraId="2C36232E" w14:textId="48BD0B77" w:rsidR="0037429B" w:rsidRDefault="00284392" w:rsidP="0039176B">
      <w:pPr>
        <w:pStyle w:val="ListParagraph"/>
        <w:numPr>
          <w:ilvl w:val="2"/>
          <w:numId w:val="18"/>
        </w:numPr>
      </w:pPr>
      <w:r>
        <w:t>C</w:t>
      </w:r>
      <w:r w:rsidR="0037429B">
        <w:t>reat</w:t>
      </w:r>
      <w:r>
        <w:t>ing</w:t>
      </w:r>
      <w:r w:rsidR="0037429B">
        <w:t xml:space="preserve"> a debit entry in the FXP’s account in the </w:t>
      </w:r>
      <w:r w:rsidR="0032230D">
        <w:t>target</w:t>
      </w:r>
      <w:r w:rsidR="0037429B">
        <w:t xml:space="preserve"> currency and a credit entry in the </w:t>
      </w:r>
      <w:r w:rsidR="0032230D">
        <w:t>payee DFSP’s account in the target currency.</w:t>
      </w:r>
    </w:p>
    <w:p w14:paraId="6B85E4A5" w14:textId="77777777" w:rsidR="006614A0" w:rsidRDefault="006614A0" w:rsidP="0039176B">
      <w:pPr>
        <w:pStyle w:val="ListParagraph"/>
        <w:numPr>
          <w:ilvl w:val="1"/>
          <w:numId w:val="18"/>
        </w:numPr>
      </w:pPr>
      <w:r>
        <w:t>The result will be three matching pairs of ledger entries, all of which will share a transaction ID, as follows:</w:t>
      </w:r>
    </w:p>
    <w:p w14:paraId="0AA181DC" w14:textId="57454CCD" w:rsidR="006614A0" w:rsidRDefault="006614A0" w:rsidP="0039176B">
      <w:pPr>
        <w:pStyle w:val="ListParagraph"/>
        <w:numPr>
          <w:ilvl w:val="2"/>
          <w:numId w:val="18"/>
        </w:numPr>
      </w:pPr>
      <w:r>
        <w:t xml:space="preserve">A </w:t>
      </w:r>
      <w:proofErr w:type="spellStart"/>
      <w:r>
        <w:t>debi</w:t>
      </w:r>
      <w:proofErr w:type="spellEnd"/>
      <w:r>
        <w:t xml:space="preserve"> from the paye</w:t>
      </w:r>
      <w:r w:rsidR="007528F0">
        <w:t>e</w:t>
      </w:r>
      <w:r>
        <w:t xml:space="preserve"> DFSP and a credit to the FXP in the source </w:t>
      </w:r>
      <w:proofErr w:type="gramStart"/>
      <w:r>
        <w:t>currency;</w:t>
      </w:r>
      <w:proofErr w:type="gramEnd"/>
    </w:p>
    <w:p w14:paraId="70FF8865" w14:textId="5C1EDD53" w:rsidR="006614A0" w:rsidRDefault="006614A0" w:rsidP="0039176B">
      <w:pPr>
        <w:pStyle w:val="ListParagraph"/>
        <w:numPr>
          <w:ilvl w:val="2"/>
          <w:numId w:val="18"/>
        </w:numPr>
      </w:pPr>
      <w:r>
        <w:t>A debit from the FXP and a credit to the paye</w:t>
      </w:r>
      <w:r w:rsidR="007528F0">
        <w:t>e</w:t>
      </w:r>
      <w:r>
        <w:t xml:space="preserve"> DFSP in the target </w:t>
      </w:r>
      <w:proofErr w:type="gramStart"/>
      <w:r>
        <w:t>currency;</w:t>
      </w:r>
      <w:proofErr w:type="gramEnd"/>
    </w:p>
    <w:p w14:paraId="6DEE56D4" w14:textId="7CC83A7F" w:rsidR="006614A0" w:rsidRDefault="006614A0" w:rsidP="0039176B">
      <w:pPr>
        <w:pStyle w:val="ListParagraph"/>
        <w:numPr>
          <w:ilvl w:val="2"/>
          <w:numId w:val="18"/>
        </w:numPr>
      </w:pPr>
      <w:r>
        <w:t xml:space="preserve">A debit from the payer DFSP to the payee FXP in the </w:t>
      </w:r>
      <w:r w:rsidR="007528F0">
        <w:t>source</w:t>
      </w:r>
      <w:r>
        <w:t xml:space="preserve"> currency.</w:t>
      </w:r>
    </w:p>
    <w:p w14:paraId="61516EEF" w14:textId="6796EF8B" w:rsidR="0032230D" w:rsidRDefault="00D543E8" w:rsidP="005F5C40">
      <w:pPr>
        <w:pStyle w:val="ListParagraph"/>
        <w:numPr>
          <w:ilvl w:val="1"/>
          <w:numId w:val="18"/>
        </w:numPr>
      </w:pPr>
      <w:r>
        <w:t xml:space="preserve">It sends a </w:t>
      </w:r>
      <w:r>
        <w:rPr>
          <w:b/>
          <w:bCs/>
        </w:rPr>
        <w:t>PATCH /</w:t>
      </w:r>
      <w:proofErr w:type="spellStart"/>
      <w:r>
        <w:rPr>
          <w:b/>
          <w:bCs/>
        </w:rPr>
        <w:t>fxTransfers</w:t>
      </w:r>
      <w:proofErr w:type="spellEnd"/>
      <w:r>
        <w:t xml:space="preserve"> message to the FXP so that the FXP can clear the transfer in its ledgers.</w:t>
      </w:r>
    </w:p>
    <w:p w14:paraId="24709BB6" w14:textId="440C15AB" w:rsidR="00D543E8" w:rsidRDefault="00D543E8" w:rsidP="0039176B">
      <w:pPr>
        <w:pStyle w:val="ListParagraph"/>
        <w:numPr>
          <w:ilvl w:val="0"/>
          <w:numId w:val="18"/>
        </w:numPr>
      </w:pPr>
      <w:r>
        <w:lastRenderedPageBreak/>
        <w:t xml:space="preserve">The switch will forward the </w:t>
      </w:r>
      <w:r w:rsidR="00FB19D4">
        <w:t>confirmation of the transfer to the Payer DFSP.</w:t>
      </w:r>
    </w:p>
    <w:p w14:paraId="0D9B9189" w14:textId="329D5F7B" w:rsidR="00FB0ED8" w:rsidRDefault="001F4F18" w:rsidP="00415EA1">
      <w:pPr>
        <w:pStyle w:val="Heading1"/>
      </w:pPr>
      <w:r>
        <w:t>Proposed API changes</w:t>
      </w:r>
    </w:p>
    <w:p w14:paraId="3C75E89C" w14:textId="66199681" w:rsidR="001F431A" w:rsidRDefault="001F431A" w:rsidP="001F431A">
      <w:pPr>
        <w:pStyle w:val="Heading2"/>
      </w:pPr>
      <w:r>
        <w:t>FSPIOP API</w:t>
      </w:r>
    </w:p>
    <w:p w14:paraId="7EAFAD73" w14:textId="7DA1DBD0" w:rsidR="001F431A" w:rsidRDefault="001F431A" w:rsidP="001F431A">
      <w:r>
        <w:t xml:space="preserve">The following changes will be made to the </w:t>
      </w:r>
      <w:r w:rsidR="00880A96">
        <w:t>existing FSPIOP API</w:t>
      </w:r>
      <w:r w:rsidR="000F4082">
        <w:t>:</w:t>
      </w:r>
    </w:p>
    <w:p w14:paraId="5DCC0082" w14:textId="65F8EF13" w:rsidR="00D8132B" w:rsidRDefault="00D8132B" w:rsidP="00880A96">
      <w:pPr>
        <w:pStyle w:val="Heading3"/>
      </w:pPr>
      <w:r>
        <w:t xml:space="preserve">Changes to the </w:t>
      </w:r>
      <w:r>
        <w:rPr>
          <w:b/>
          <w:bCs/>
        </w:rPr>
        <w:t>PUT /parties</w:t>
      </w:r>
      <w:r>
        <w:t xml:space="preserve"> </w:t>
      </w:r>
      <w:proofErr w:type="gramStart"/>
      <w:r>
        <w:t>response</w:t>
      </w:r>
      <w:proofErr w:type="gramEnd"/>
    </w:p>
    <w:p w14:paraId="19F8A417" w14:textId="74470D8B" w:rsidR="00D8132B" w:rsidRDefault="00D8132B" w:rsidP="00D8132B">
      <w:r>
        <w:t xml:space="preserve">The </w:t>
      </w:r>
      <w:r>
        <w:rPr>
          <w:b/>
          <w:bCs/>
        </w:rPr>
        <w:t>PUT /</w:t>
      </w:r>
      <w:proofErr w:type="gramStart"/>
      <w:r>
        <w:rPr>
          <w:b/>
          <w:bCs/>
        </w:rPr>
        <w:t>parties</w:t>
      </w:r>
      <w:proofErr w:type="gramEnd"/>
      <w:r>
        <w:t xml:space="preserve"> response (see </w:t>
      </w:r>
      <w:r w:rsidR="00651D5E">
        <w:t xml:space="preserve">Section 6.3.4.1 of </w:t>
      </w:r>
      <w:r w:rsidR="00C35A7B" w:rsidRPr="00E03A31">
        <w:rPr>
          <w:b/>
          <w:bCs/>
        </w:rPr>
        <w:fldChar w:fldCharType="begin"/>
      </w:r>
      <w:r w:rsidR="00C35A7B" w:rsidRPr="00E03A31">
        <w:rPr>
          <w:b/>
          <w:bCs/>
        </w:rPr>
        <w:instrText xml:space="preserve"> REF _Ref75506190 \r \p \h </w:instrText>
      </w:r>
      <w:r w:rsidR="00C35A7B">
        <w:rPr>
          <w:b/>
          <w:bCs/>
        </w:rPr>
        <w:instrText xml:space="preserve"> \* MERGEFORMAT </w:instrText>
      </w:r>
      <w:r w:rsidR="00C35A7B" w:rsidRPr="00E03A31">
        <w:rPr>
          <w:b/>
          <w:bCs/>
        </w:rPr>
      </w:r>
      <w:r w:rsidR="00C35A7B" w:rsidRPr="00E03A31">
        <w:rPr>
          <w:b/>
          <w:bCs/>
        </w:rPr>
        <w:fldChar w:fldCharType="separate"/>
      </w:r>
      <w:r w:rsidR="00094E76">
        <w:rPr>
          <w:b/>
          <w:bCs/>
        </w:rPr>
        <w:t>1.2 above</w:t>
      </w:r>
      <w:r w:rsidR="00C35A7B" w:rsidRPr="00E03A31">
        <w:rPr>
          <w:b/>
          <w:bCs/>
        </w:rPr>
        <w:fldChar w:fldCharType="end"/>
      </w:r>
      <w:r w:rsidR="00C35A7B">
        <w:t>)</w:t>
      </w:r>
      <w:r w:rsidR="00A33543">
        <w:t xml:space="preserve"> </w:t>
      </w:r>
      <w:r w:rsidR="003A73E4">
        <w:t xml:space="preserve">will be modified to return information about the currencies in which a </w:t>
      </w:r>
      <w:r w:rsidR="003C7FB7">
        <w:t>beneficiary can receive funds.</w:t>
      </w:r>
    </w:p>
    <w:p w14:paraId="46A31A8C" w14:textId="57F10E4D" w:rsidR="003C7FB7" w:rsidRDefault="003C7FB7" w:rsidP="00E03A31">
      <w:r>
        <w:t xml:space="preserve">This will involve changes to the </w:t>
      </w:r>
      <w:r w:rsidR="00ED0CA2">
        <w:rPr>
          <w:b/>
          <w:bCs/>
        </w:rPr>
        <w:t>party</w:t>
      </w:r>
      <w:r w:rsidR="00ED0CA2">
        <w:t xml:space="preserve"> object (see Section </w:t>
      </w:r>
      <w:r w:rsidR="001B2C78">
        <w:t xml:space="preserve">7.4.11 of </w:t>
      </w:r>
      <w:r w:rsidR="001B2C78" w:rsidRPr="00DB2FDA">
        <w:rPr>
          <w:b/>
          <w:bCs/>
        </w:rPr>
        <w:fldChar w:fldCharType="begin"/>
      </w:r>
      <w:r w:rsidR="001B2C78" w:rsidRPr="00DB2FDA">
        <w:rPr>
          <w:b/>
          <w:bCs/>
        </w:rPr>
        <w:instrText xml:space="preserve"> REF _Ref75506190 \r \p \h </w:instrText>
      </w:r>
      <w:r w:rsidR="001B2C78">
        <w:rPr>
          <w:b/>
          <w:bCs/>
        </w:rPr>
        <w:instrText xml:space="preserve"> \* MERGEFORMAT </w:instrText>
      </w:r>
      <w:r w:rsidR="001B2C78" w:rsidRPr="00DB2FDA">
        <w:rPr>
          <w:b/>
          <w:bCs/>
        </w:rPr>
      </w:r>
      <w:r w:rsidR="001B2C78" w:rsidRPr="00DB2FDA">
        <w:rPr>
          <w:b/>
          <w:bCs/>
        </w:rPr>
        <w:fldChar w:fldCharType="separate"/>
      </w:r>
      <w:r w:rsidR="00094E76">
        <w:rPr>
          <w:b/>
          <w:bCs/>
        </w:rPr>
        <w:t>1.2 above</w:t>
      </w:r>
      <w:r w:rsidR="001B2C78" w:rsidRPr="00DB2FDA">
        <w:rPr>
          <w:b/>
          <w:bCs/>
        </w:rPr>
        <w:fldChar w:fldCharType="end"/>
      </w:r>
      <w:r w:rsidR="001B2C78">
        <w:t>) to include information about the currencies available</w:t>
      </w:r>
      <w:r w:rsidR="00842E4A">
        <w:t xml:space="preserve">. It would be possible to do this, for instance, by including an optional array of </w:t>
      </w:r>
      <w:r w:rsidR="00842E4A">
        <w:rPr>
          <w:b/>
          <w:bCs/>
        </w:rPr>
        <w:t>account</w:t>
      </w:r>
      <w:r w:rsidR="00842E4A">
        <w:t xml:space="preserve"> objects (as defined in Section </w:t>
      </w:r>
      <w:r w:rsidR="00FA1942">
        <w:t xml:space="preserve">3.2.1.1 of </w:t>
      </w:r>
      <w:r w:rsidR="005331E7" w:rsidRPr="00E03A31">
        <w:rPr>
          <w:b/>
          <w:bCs/>
        </w:rPr>
        <w:fldChar w:fldCharType="begin"/>
      </w:r>
      <w:r w:rsidR="005331E7" w:rsidRPr="00E03A31">
        <w:rPr>
          <w:b/>
          <w:bCs/>
        </w:rPr>
        <w:instrText xml:space="preserve"> REF _Ref75506482 \r \p \h </w:instrText>
      </w:r>
      <w:r w:rsidR="005331E7">
        <w:rPr>
          <w:b/>
          <w:bCs/>
        </w:rPr>
        <w:instrText xml:space="preserve"> \* MERGEFORMAT </w:instrText>
      </w:r>
      <w:r w:rsidR="005331E7" w:rsidRPr="00E03A31">
        <w:rPr>
          <w:b/>
          <w:bCs/>
        </w:rPr>
      </w:r>
      <w:r w:rsidR="005331E7" w:rsidRPr="00E03A31">
        <w:rPr>
          <w:b/>
          <w:bCs/>
        </w:rPr>
        <w:fldChar w:fldCharType="separate"/>
      </w:r>
      <w:r w:rsidR="00094E76">
        <w:rPr>
          <w:b/>
          <w:bCs/>
        </w:rPr>
        <w:t>Ref 2 above</w:t>
      </w:r>
      <w:r w:rsidR="005331E7" w:rsidRPr="00E03A31">
        <w:rPr>
          <w:b/>
          <w:bCs/>
        </w:rPr>
        <w:fldChar w:fldCharType="end"/>
      </w:r>
      <w:r w:rsidR="005331E7">
        <w:t>)</w:t>
      </w:r>
      <w:r w:rsidR="00E87F09">
        <w:t xml:space="preserve"> containing the currencies in which the beneficiary can receive.</w:t>
      </w:r>
    </w:p>
    <w:p w14:paraId="112E33F5" w14:textId="0A30F143" w:rsidR="009462A6" w:rsidRDefault="009462A6" w:rsidP="00E03A31">
      <w:r>
        <w:t xml:space="preserve">The proposed new version of the </w:t>
      </w:r>
      <w:r>
        <w:rPr>
          <w:b/>
          <w:bCs/>
        </w:rPr>
        <w:t>party</w:t>
      </w:r>
      <w:r>
        <w:t xml:space="preserve"> object, replacing </w:t>
      </w:r>
      <w:r w:rsidR="00DC23C6">
        <w:t>table 90</w:t>
      </w:r>
      <w:r w:rsidR="00DC23C6" w:rsidRPr="00DC23C6">
        <w:t xml:space="preserve"> </w:t>
      </w:r>
      <w:r w:rsidR="00DC23C6">
        <w:t xml:space="preserve">of </w:t>
      </w:r>
      <w:r w:rsidR="00DC23C6" w:rsidRPr="00E03A31">
        <w:rPr>
          <w:b/>
          <w:bCs/>
        </w:rPr>
        <w:fldChar w:fldCharType="begin"/>
      </w:r>
      <w:r w:rsidR="00DC23C6" w:rsidRPr="00E03A31">
        <w:rPr>
          <w:b/>
          <w:bCs/>
        </w:rPr>
        <w:instrText xml:space="preserve"> REF _Ref75506190 \r \p \h </w:instrText>
      </w:r>
      <w:r w:rsidR="00DC23C6">
        <w:rPr>
          <w:b/>
          <w:bCs/>
        </w:rPr>
        <w:instrText xml:space="preserve"> \* MERGEFORMAT </w:instrText>
      </w:r>
      <w:r w:rsidR="00DC23C6" w:rsidRPr="00E03A31">
        <w:rPr>
          <w:b/>
          <w:bCs/>
        </w:rPr>
      </w:r>
      <w:r w:rsidR="00DC23C6" w:rsidRPr="00E03A31">
        <w:rPr>
          <w:b/>
          <w:bCs/>
        </w:rPr>
        <w:fldChar w:fldCharType="separate"/>
      </w:r>
      <w:r w:rsidR="00094E76">
        <w:rPr>
          <w:b/>
          <w:bCs/>
        </w:rPr>
        <w:t>1.2 above</w:t>
      </w:r>
      <w:r w:rsidR="00DC23C6" w:rsidRPr="00E03A31">
        <w:rPr>
          <w:b/>
          <w:bCs/>
        </w:rPr>
        <w:fldChar w:fldCharType="end"/>
      </w:r>
      <w:r w:rsidR="00DC23C6" w:rsidRPr="00C20C8E">
        <w:t xml:space="preserve">, will be as </w:t>
      </w:r>
      <w:r w:rsidR="00DC23C6">
        <w:t>shown below:</w:t>
      </w:r>
    </w:p>
    <w:tbl>
      <w:tblPr>
        <w:tblW w:w="0" w:type="auto"/>
        <w:tblInd w:w="13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1E0" w:firstRow="1" w:lastRow="1" w:firstColumn="1" w:lastColumn="1" w:noHBand="0" w:noVBand="0"/>
      </w:tblPr>
      <w:tblGrid>
        <w:gridCol w:w="2529"/>
        <w:gridCol w:w="1418"/>
        <w:gridCol w:w="2431"/>
        <w:gridCol w:w="3686"/>
      </w:tblGrid>
      <w:tr w:rsidR="00E53839" w14:paraId="115F602C" w14:textId="77777777" w:rsidTr="00C20C8E">
        <w:trPr>
          <w:trHeight w:val="390"/>
        </w:trPr>
        <w:tc>
          <w:tcPr>
            <w:tcW w:w="2529" w:type="dxa"/>
            <w:tcBorders>
              <w:top w:val="nil"/>
              <w:left w:val="nil"/>
              <w:right w:val="single" w:sz="6" w:space="0" w:color="FFFFFF"/>
            </w:tcBorders>
            <w:shd w:val="clear" w:color="auto" w:fill="A6A6A6"/>
          </w:tcPr>
          <w:p w14:paraId="6187E158" w14:textId="77777777" w:rsidR="00E53839" w:rsidRDefault="00E53839" w:rsidP="00F1694B">
            <w:pPr>
              <w:pStyle w:val="TableParagraph"/>
              <w:ind w:left="125"/>
              <w:rPr>
                <w:b/>
              </w:rPr>
            </w:pPr>
            <w:r>
              <w:rPr>
                <w:b/>
                <w:color w:val="FFFFFF"/>
              </w:rPr>
              <w:t>Name</w:t>
            </w:r>
          </w:p>
        </w:tc>
        <w:tc>
          <w:tcPr>
            <w:tcW w:w="1418" w:type="dxa"/>
            <w:tcBorders>
              <w:top w:val="nil"/>
              <w:left w:val="single" w:sz="6" w:space="0" w:color="FFFFFF"/>
            </w:tcBorders>
            <w:shd w:val="clear" w:color="auto" w:fill="A6A6A6"/>
          </w:tcPr>
          <w:p w14:paraId="34DCC4C9" w14:textId="77777777" w:rsidR="00E53839" w:rsidRDefault="00E53839" w:rsidP="00F1694B">
            <w:pPr>
              <w:pStyle w:val="TableParagraph"/>
              <w:ind w:left="119"/>
              <w:rPr>
                <w:b/>
              </w:rPr>
            </w:pPr>
            <w:r>
              <w:rPr>
                <w:b/>
                <w:color w:val="FFFFFF"/>
              </w:rPr>
              <w:t>Cardinality</w:t>
            </w:r>
          </w:p>
        </w:tc>
        <w:tc>
          <w:tcPr>
            <w:tcW w:w="2431" w:type="dxa"/>
            <w:tcBorders>
              <w:top w:val="nil"/>
            </w:tcBorders>
            <w:shd w:val="clear" w:color="auto" w:fill="A6A6A6"/>
          </w:tcPr>
          <w:p w14:paraId="1476285E" w14:textId="77777777" w:rsidR="00E53839" w:rsidRDefault="00E53839" w:rsidP="00F1694B">
            <w:pPr>
              <w:pStyle w:val="TableParagraph"/>
              <w:ind w:left="114"/>
              <w:rPr>
                <w:b/>
              </w:rPr>
            </w:pPr>
            <w:r>
              <w:rPr>
                <w:b/>
                <w:color w:val="FFFFFF"/>
              </w:rPr>
              <w:t>Type</w:t>
            </w:r>
          </w:p>
        </w:tc>
        <w:tc>
          <w:tcPr>
            <w:tcW w:w="3686" w:type="dxa"/>
            <w:tcBorders>
              <w:top w:val="nil"/>
              <w:right w:val="nil"/>
            </w:tcBorders>
            <w:shd w:val="clear" w:color="auto" w:fill="A6A6A6"/>
          </w:tcPr>
          <w:p w14:paraId="13F74D5B" w14:textId="77777777" w:rsidR="00E53839" w:rsidRDefault="00E53839" w:rsidP="00F1694B">
            <w:pPr>
              <w:pStyle w:val="TableParagraph"/>
              <w:ind w:left="104"/>
              <w:rPr>
                <w:b/>
              </w:rPr>
            </w:pPr>
            <w:r>
              <w:rPr>
                <w:b/>
                <w:color w:val="FFFFFF"/>
              </w:rPr>
              <w:t>Description</w:t>
            </w:r>
          </w:p>
        </w:tc>
      </w:tr>
      <w:tr w:rsidR="00E53839" w14:paraId="11D2F7E3" w14:textId="77777777" w:rsidTr="00C20C8E">
        <w:trPr>
          <w:trHeight w:val="360"/>
        </w:trPr>
        <w:tc>
          <w:tcPr>
            <w:tcW w:w="2529" w:type="dxa"/>
            <w:tcBorders>
              <w:left w:val="nil"/>
              <w:right w:val="single" w:sz="6" w:space="0" w:color="FFFFFF"/>
            </w:tcBorders>
            <w:shd w:val="clear" w:color="auto" w:fill="A6A6A6"/>
          </w:tcPr>
          <w:p w14:paraId="12F92FBC" w14:textId="77777777" w:rsidR="00E53839" w:rsidRDefault="00E53839" w:rsidP="00F1694B">
            <w:pPr>
              <w:pStyle w:val="TableParagraph"/>
              <w:spacing w:line="244" w:lineRule="exact"/>
              <w:ind w:left="125"/>
              <w:rPr>
                <w:b/>
                <w:sz w:val="20"/>
              </w:rPr>
            </w:pPr>
            <w:proofErr w:type="spellStart"/>
            <w:r>
              <w:rPr>
                <w:b/>
                <w:color w:val="FFFFFF"/>
                <w:sz w:val="20"/>
              </w:rPr>
              <w:t>partyIdInfo</w:t>
            </w:r>
            <w:proofErr w:type="spellEnd"/>
          </w:p>
        </w:tc>
        <w:tc>
          <w:tcPr>
            <w:tcW w:w="1418" w:type="dxa"/>
            <w:tcBorders>
              <w:left w:val="single" w:sz="6" w:space="0" w:color="FFFFFF"/>
            </w:tcBorders>
            <w:shd w:val="clear" w:color="auto" w:fill="D9D9D9"/>
          </w:tcPr>
          <w:p w14:paraId="7CA8F82A" w14:textId="77777777" w:rsidR="00E53839" w:rsidRDefault="00E53839" w:rsidP="00F1694B">
            <w:pPr>
              <w:pStyle w:val="TableParagraph"/>
              <w:spacing w:line="218" w:lineRule="exact"/>
              <w:ind w:left="119"/>
              <w:rPr>
                <w:sz w:val="18"/>
              </w:rPr>
            </w:pPr>
            <w:r>
              <w:rPr>
                <w:sz w:val="18"/>
              </w:rPr>
              <w:t>1</w:t>
            </w:r>
          </w:p>
        </w:tc>
        <w:tc>
          <w:tcPr>
            <w:tcW w:w="2431" w:type="dxa"/>
            <w:shd w:val="clear" w:color="auto" w:fill="D9D9D9"/>
          </w:tcPr>
          <w:p w14:paraId="79455E49" w14:textId="12A43B4F" w:rsidR="00E53839" w:rsidRDefault="00000000" w:rsidP="00F1694B">
            <w:pPr>
              <w:pStyle w:val="TableParagraph"/>
              <w:spacing w:line="218" w:lineRule="exact"/>
              <w:ind w:left="114"/>
              <w:rPr>
                <w:sz w:val="18"/>
              </w:rPr>
            </w:pPr>
            <w:hyperlink w:anchor="_bookmark362" w:history="1">
              <w:proofErr w:type="spellStart"/>
              <w:r w:rsidR="00E53839">
                <w:rPr>
                  <w:sz w:val="18"/>
                </w:rPr>
                <w:t>PartyIdInfo</w:t>
              </w:r>
              <w:proofErr w:type="spellEnd"/>
            </w:hyperlink>
          </w:p>
        </w:tc>
        <w:tc>
          <w:tcPr>
            <w:tcW w:w="3686" w:type="dxa"/>
            <w:tcBorders>
              <w:right w:val="nil"/>
            </w:tcBorders>
            <w:shd w:val="clear" w:color="auto" w:fill="D9D9D9"/>
          </w:tcPr>
          <w:p w14:paraId="753F209C" w14:textId="77777777" w:rsidR="00E53839" w:rsidRDefault="00E53839" w:rsidP="00F1694B">
            <w:pPr>
              <w:pStyle w:val="TableParagraph"/>
              <w:spacing w:line="218" w:lineRule="exact"/>
              <w:ind w:left="104"/>
              <w:rPr>
                <w:sz w:val="18"/>
              </w:rPr>
            </w:pPr>
            <w:r>
              <w:rPr>
                <w:sz w:val="18"/>
              </w:rPr>
              <w:t xml:space="preserve">Party Id type, id, </w:t>
            </w:r>
            <w:proofErr w:type="gramStart"/>
            <w:r>
              <w:rPr>
                <w:sz w:val="18"/>
              </w:rPr>
              <w:t>sub ID</w:t>
            </w:r>
            <w:proofErr w:type="gramEnd"/>
            <w:r>
              <w:rPr>
                <w:sz w:val="18"/>
              </w:rPr>
              <w:t xml:space="preserve"> or type, and FSP Id.</w:t>
            </w:r>
          </w:p>
        </w:tc>
      </w:tr>
      <w:tr w:rsidR="00E53839" w14:paraId="614C9ED8" w14:textId="77777777" w:rsidTr="00C20C8E">
        <w:trPr>
          <w:trHeight w:val="777"/>
        </w:trPr>
        <w:tc>
          <w:tcPr>
            <w:tcW w:w="2529" w:type="dxa"/>
            <w:tcBorders>
              <w:left w:val="nil"/>
              <w:bottom w:val="single" w:sz="6" w:space="0" w:color="FFFFFF"/>
              <w:right w:val="single" w:sz="6" w:space="0" w:color="FFFFFF"/>
            </w:tcBorders>
            <w:shd w:val="clear" w:color="auto" w:fill="A6A6A6"/>
          </w:tcPr>
          <w:p w14:paraId="657C72A4" w14:textId="77777777" w:rsidR="00E53839" w:rsidRDefault="00E53839" w:rsidP="00F1694B">
            <w:pPr>
              <w:pStyle w:val="TableParagraph"/>
              <w:spacing w:line="244" w:lineRule="exact"/>
              <w:ind w:left="125"/>
              <w:rPr>
                <w:b/>
                <w:sz w:val="20"/>
              </w:rPr>
            </w:pPr>
            <w:proofErr w:type="spellStart"/>
            <w:r>
              <w:rPr>
                <w:b/>
                <w:color w:val="FFFFFF"/>
                <w:sz w:val="20"/>
              </w:rPr>
              <w:t>merchantClassificationCode</w:t>
            </w:r>
            <w:proofErr w:type="spellEnd"/>
          </w:p>
        </w:tc>
        <w:tc>
          <w:tcPr>
            <w:tcW w:w="1418" w:type="dxa"/>
            <w:tcBorders>
              <w:left w:val="single" w:sz="6" w:space="0" w:color="FFFFFF"/>
              <w:bottom w:val="single" w:sz="6" w:space="0" w:color="FFFFFF"/>
            </w:tcBorders>
            <w:shd w:val="clear" w:color="auto" w:fill="F1F1F1"/>
          </w:tcPr>
          <w:p w14:paraId="7246D9BD" w14:textId="77777777" w:rsidR="00E53839" w:rsidRDefault="00E53839" w:rsidP="00F1694B">
            <w:pPr>
              <w:pStyle w:val="TableParagraph"/>
              <w:spacing w:line="218" w:lineRule="exact"/>
              <w:ind w:left="119"/>
              <w:rPr>
                <w:sz w:val="18"/>
              </w:rPr>
            </w:pPr>
            <w:r>
              <w:rPr>
                <w:sz w:val="18"/>
              </w:rPr>
              <w:t>0..1</w:t>
            </w:r>
          </w:p>
        </w:tc>
        <w:tc>
          <w:tcPr>
            <w:tcW w:w="2431" w:type="dxa"/>
            <w:tcBorders>
              <w:bottom w:val="single" w:sz="6" w:space="0" w:color="FFFFFF"/>
            </w:tcBorders>
            <w:shd w:val="clear" w:color="auto" w:fill="F1F1F1"/>
          </w:tcPr>
          <w:p w14:paraId="231C1189" w14:textId="4184005E" w:rsidR="00E53839" w:rsidRDefault="00000000" w:rsidP="00F1694B">
            <w:pPr>
              <w:pStyle w:val="TableParagraph"/>
              <w:spacing w:line="218" w:lineRule="exact"/>
              <w:ind w:left="114"/>
              <w:rPr>
                <w:sz w:val="18"/>
              </w:rPr>
            </w:pPr>
            <w:hyperlink w:anchor="_bookmark307" w:history="1">
              <w:proofErr w:type="spellStart"/>
              <w:r w:rsidR="00E53839">
                <w:rPr>
                  <w:sz w:val="18"/>
                </w:rPr>
                <w:t>MerchantClassificationCode</w:t>
              </w:r>
              <w:proofErr w:type="spellEnd"/>
            </w:hyperlink>
          </w:p>
        </w:tc>
        <w:tc>
          <w:tcPr>
            <w:tcW w:w="3686" w:type="dxa"/>
            <w:tcBorders>
              <w:bottom w:val="single" w:sz="6" w:space="0" w:color="FFFFFF"/>
              <w:right w:val="nil"/>
            </w:tcBorders>
            <w:shd w:val="clear" w:color="auto" w:fill="F1F1F1"/>
          </w:tcPr>
          <w:p w14:paraId="06D98193" w14:textId="77777777" w:rsidR="00E53839" w:rsidRDefault="00E53839" w:rsidP="00F1694B">
            <w:pPr>
              <w:pStyle w:val="TableParagraph"/>
              <w:ind w:left="104" w:right="318"/>
              <w:rPr>
                <w:sz w:val="18"/>
              </w:rPr>
            </w:pPr>
            <w:r>
              <w:rPr>
                <w:sz w:val="18"/>
              </w:rPr>
              <w:t>Used in the context of Payee Information, where the Payee happens to be a merchant accepting merchant payments.</w:t>
            </w:r>
          </w:p>
        </w:tc>
      </w:tr>
      <w:tr w:rsidR="00E53839" w14:paraId="59E21A9B" w14:textId="77777777" w:rsidTr="00C20C8E">
        <w:trPr>
          <w:trHeight w:val="557"/>
        </w:trPr>
        <w:tc>
          <w:tcPr>
            <w:tcW w:w="2529" w:type="dxa"/>
            <w:tcBorders>
              <w:top w:val="single" w:sz="6" w:space="0" w:color="FFFFFF"/>
              <w:left w:val="nil"/>
              <w:right w:val="single" w:sz="6" w:space="0" w:color="FFFFFF"/>
            </w:tcBorders>
            <w:shd w:val="clear" w:color="auto" w:fill="A6A6A6"/>
          </w:tcPr>
          <w:p w14:paraId="5376B862" w14:textId="77777777" w:rsidR="00E53839" w:rsidRDefault="00E53839" w:rsidP="00F1694B">
            <w:pPr>
              <w:pStyle w:val="TableParagraph"/>
              <w:spacing w:line="242" w:lineRule="exact"/>
              <w:ind w:left="125"/>
              <w:rPr>
                <w:b/>
                <w:sz w:val="20"/>
              </w:rPr>
            </w:pPr>
            <w:r>
              <w:rPr>
                <w:b/>
                <w:color w:val="FFFFFF"/>
                <w:sz w:val="20"/>
              </w:rPr>
              <w:t>name</w:t>
            </w:r>
          </w:p>
        </w:tc>
        <w:tc>
          <w:tcPr>
            <w:tcW w:w="1418" w:type="dxa"/>
            <w:tcBorders>
              <w:top w:val="single" w:sz="6" w:space="0" w:color="FFFFFF"/>
              <w:left w:val="single" w:sz="6" w:space="0" w:color="FFFFFF"/>
            </w:tcBorders>
            <w:shd w:val="clear" w:color="auto" w:fill="D9D9D9"/>
          </w:tcPr>
          <w:p w14:paraId="0C8C615E" w14:textId="77777777" w:rsidR="00E53839" w:rsidRDefault="00E53839" w:rsidP="00F1694B">
            <w:pPr>
              <w:pStyle w:val="TableParagraph"/>
              <w:spacing w:line="216" w:lineRule="exact"/>
              <w:ind w:left="119"/>
              <w:rPr>
                <w:sz w:val="18"/>
              </w:rPr>
            </w:pPr>
            <w:r>
              <w:rPr>
                <w:sz w:val="18"/>
              </w:rPr>
              <w:t>0..1</w:t>
            </w:r>
          </w:p>
        </w:tc>
        <w:tc>
          <w:tcPr>
            <w:tcW w:w="2431" w:type="dxa"/>
            <w:tcBorders>
              <w:top w:val="single" w:sz="6" w:space="0" w:color="FFFFFF"/>
            </w:tcBorders>
            <w:shd w:val="clear" w:color="auto" w:fill="D9D9D9"/>
          </w:tcPr>
          <w:p w14:paraId="00801DDB" w14:textId="000EF89C" w:rsidR="00E53839" w:rsidRDefault="00000000" w:rsidP="00F1694B">
            <w:pPr>
              <w:pStyle w:val="TableParagraph"/>
              <w:spacing w:line="216" w:lineRule="exact"/>
              <w:ind w:left="114"/>
              <w:rPr>
                <w:sz w:val="18"/>
              </w:rPr>
            </w:pPr>
            <w:hyperlink w:anchor="_bookmark317" w:history="1">
              <w:proofErr w:type="spellStart"/>
              <w:r w:rsidR="00E53839">
                <w:rPr>
                  <w:sz w:val="18"/>
                </w:rPr>
                <w:t>PartyName</w:t>
              </w:r>
              <w:proofErr w:type="spellEnd"/>
            </w:hyperlink>
          </w:p>
        </w:tc>
        <w:tc>
          <w:tcPr>
            <w:tcW w:w="3686" w:type="dxa"/>
            <w:tcBorders>
              <w:top w:val="single" w:sz="6" w:space="0" w:color="FFFFFF"/>
              <w:right w:val="nil"/>
            </w:tcBorders>
            <w:shd w:val="clear" w:color="auto" w:fill="D9D9D9"/>
          </w:tcPr>
          <w:p w14:paraId="4E0611B5" w14:textId="77777777" w:rsidR="00E53839" w:rsidRDefault="00E53839" w:rsidP="00F1694B">
            <w:pPr>
              <w:pStyle w:val="TableParagraph"/>
              <w:ind w:left="104" w:right="161"/>
              <w:rPr>
                <w:sz w:val="18"/>
              </w:rPr>
            </w:pPr>
            <w:r>
              <w:rPr>
                <w:sz w:val="18"/>
              </w:rPr>
              <w:t>Display name of the Party, could be a real name or a nick name.</w:t>
            </w:r>
          </w:p>
        </w:tc>
      </w:tr>
      <w:tr w:rsidR="00E53839" w14:paraId="31983627" w14:textId="77777777" w:rsidTr="00C20C8E">
        <w:trPr>
          <w:trHeight w:val="780"/>
        </w:trPr>
        <w:tc>
          <w:tcPr>
            <w:tcW w:w="2529" w:type="dxa"/>
            <w:tcBorders>
              <w:left w:val="nil"/>
              <w:right w:val="single" w:sz="6" w:space="0" w:color="FFFFFF"/>
            </w:tcBorders>
            <w:shd w:val="clear" w:color="auto" w:fill="A6A6A6"/>
          </w:tcPr>
          <w:p w14:paraId="5223870C" w14:textId="77777777" w:rsidR="00E53839" w:rsidRDefault="00E53839" w:rsidP="00F1694B">
            <w:pPr>
              <w:pStyle w:val="TableParagraph"/>
              <w:spacing w:line="244" w:lineRule="exact"/>
              <w:ind w:left="125"/>
              <w:rPr>
                <w:b/>
                <w:sz w:val="20"/>
              </w:rPr>
            </w:pPr>
            <w:proofErr w:type="spellStart"/>
            <w:r>
              <w:rPr>
                <w:b/>
                <w:color w:val="FFFFFF"/>
                <w:sz w:val="20"/>
              </w:rPr>
              <w:t>personalInfo</w:t>
            </w:r>
            <w:proofErr w:type="spellEnd"/>
          </w:p>
        </w:tc>
        <w:tc>
          <w:tcPr>
            <w:tcW w:w="1418" w:type="dxa"/>
            <w:tcBorders>
              <w:left w:val="single" w:sz="6" w:space="0" w:color="FFFFFF"/>
            </w:tcBorders>
            <w:shd w:val="clear" w:color="auto" w:fill="F1F1F1"/>
          </w:tcPr>
          <w:p w14:paraId="3800AFED" w14:textId="77777777" w:rsidR="00E53839" w:rsidRDefault="00E53839" w:rsidP="00F1694B">
            <w:pPr>
              <w:pStyle w:val="TableParagraph"/>
              <w:spacing w:line="218" w:lineRule="exact"/>
              <w:ind w:left="119"/>
              <w:rPr>
                <w:sz w:val="18"/>
              </w:rPr>
            </w:pPr>
            <w:r>
              <w:rPr>
                <w:sz w:val="18"/>
              </w:rPr>
              <w:t>0..1</w:t>
            </w:r>
          </w:p>
        </w:tc>
        <w:tc>
          <w:tcPr>
            <w:tcW w:w="2431" w:type="dxa"/>
            <w:shd w:val="clear" w:color="auto" w:fill="F1F1F1"/>
          </w:tcPr>
          <w:p w14:paraId="0D69E567" w14:textId="59641FB5" w:rsidR="00E53839" w:rsidRDefault="00000000" w:rsidP="00F1694B">
            <w:pPr>
              <w:pStyle w:val="TableParagraph"/>
              <w:spacing w:line="218" w:lineRule="exact"/>
              <w:ind w:left="114"/>
              <w:rPr>
                <w:sz w:val="18"/>
              </w:rPr>
            </w:pPr>
            <w:hyperlink w:anchor="_bookmark364" w:history="1">
              <w:proofErr w:type="spellStart"/>
              <w:r w:rsidR="00E53839">
                <w:rPr>
                  <w:sz w:val="18"/>
                </w:rPr>
                <w:t>PartyPersonalInfo</w:t>
              </w:r>
              <w:proofErr w:type="spellEnd"/>
            </w:hyperlink>
          </w:p>
        </w:tc>
        <w:tc>
          <w:tcPr>
            <w:tcW w:w="3686" w:type="dxa"/>
            <w:tcBorders>
              <w:right w:val="nil"/>
            </w:tcBorders>
            <w:shd w:val="clear" w:color="auto" w:fill="F1F1F1"/>
          </w:tcPr>
          <w:p w14:paraId="32924CC7" w14:textId="77777777" w:rsidR="00E53839" w:rsidRDefault="00E53839" w:rsidP="00F1694B">
            <w:pPr>
              <w:pStyle w:val="TableParagraph"/>
              <w:ind w:left="104" w:right="161"/>
              <w:rPr>
                <w:sz w:val="18"/>
              </w:rPr>
            </w:pPr>
            <w:r>
              <w:rPr>
                <w:sz w:val="18"/>
              </w:rPr>
              <w:t>Personal information used to verify identity of Party such as first, middle, last name and date of birth.</w:t>
            </w:r>
          </w:p>
        </w:tc>
      </w:tr>
      <w:tr w:rsidR="00FF071A" w14:paraId="022761CC" w14:textId="77777777" w:rsidTr="00C20C8E">
        <w:trPr>
          <w:trHeight w:val="780"/>
        </w:trPr>
        <w:tc>
          <w:tcPr>
            <w:tcW w:w="2529" w:type="dxa"/>
            <w:tcBorders>
              <w:left w:val="nil"/>
              <w:bottom w:val="nil"/>
              <w:right w:val="single" w:sz="6" w:space="0" w:color="FFFFFF"/>
            </w:tcBorders>
            <w:shd w:val="clear" w:color="auto" w:fill="A6A6A6"/>
          </w:tcPr>
          <w:p w14:paraId="63C974AA" w14:textId="7E2EA7CB" w:rsidR="00FF071A" w:rsidRDefault="00806F36" w:rsidP="00F1694B">
            <w:pPr>
              <w:pStyle w:val="TableParagraph"/>
              <w:spacing w:line="244" w:lineRule="exact"/>
              <w:ind w:left="125"/>
              <w:rPr>
                <w:b/>
                <w:color w:val="FFFFFF"/>
                <w:sz w:val="20"/>
              </w:rPr>
            </w:pPr>
            <w:proofErr w:type="spellStart"/>
            <w:r>
              <w:rPr>
                <w:b/>
                <w:color w:val="FFFFFF"/>
                <w:sz w:val="20"/>
              </w:rPr>
              <w:t>supported</w:t>
            </w:r>
            <w:r w:rsidR="006B7F6B">
              <w:rPr>
                <w:b/>
                <w:color w:val="FFFFFF"/>
                <w:sz w:val="20"/>
              </w:rPr>
              <w:t>Currenc</w:t>
            </w:r>
            <w:r w:rsidR="00E96B44">
              <w:rPr>
                <w:b/>
                <w:color w:val="FFFFFF"/>
                <w:sz w:val="20"/>
              </w:rPr>
              <w:t>ies</w:t>
            </w:r>
            <w:proofErr w:type="spellEnd"/>
          </w:p>
        </w:tc>
        <w:tc>
          <w:tcPr>
            <w:tcW w:w="1418" w:type="dxa"/>
            <w:tcBorders>
              <w:left w:val="single" w:sz="6" w:space="0" w:color="FFFFFF"/>
              <w:bottom w:val="nil"/>
            </w:tcBorders>
            <w:shd w:val="clear" w:color="auto" w:fill="D9D9D9" w:themeFill="background1" w:themeFillShade="D9"/>
          </w:tcPr>
          <w:p w14:paraId="428D9831" w14:textId="6DE892FD" w:rsidR="00FF071A" w:rsidRDefault="00772FD4" w:rsidP="00F1694B">
            <w:pPr>
              <w:pStyle w:val="TableParagraph"/>
              <w:spacing w:line="218" w:lineRule="exact"/>
              <w:ind w:left="119"/>
              <w:rPr>
                <w:sz w:val="18"/>
              </w:rPr>
            </w:pPr>
            <w:r>
              <w:rPr>
                <w:sz w:val="18"/>
              </w:rPr>
              <w:t>0..1</w:t>
            </w:r>
            <w:r w:rsidR="00CE139C">
              <w:rPr>
                <w:sz w:val="18"/>
              </w:rPr>
              <w:t>6</w:t>
            </w:r>
          </w:p>
        </w:tc>
        <w:tc>
          <w:tcPr>
            <w:tcW w:w="2431" w:type="dxa"/>
            <w:tcBorders>
              <w:bottom w:val="nil"/>
            </w:tcBorders>
            <w:shd w:val="clear" w:color="auto" w:fill="D9D9D9" w:themeFill="background1" w:themeFillShade="D9"/>
          </w:tcPr>
          <w:p w14:paraId="4D1461FF" w14:textId="1FF1806A" w:rsidR="00FF071A" w:rsidRDefault="00D121DB" w:rsidP="00F1694B">
            <w:pPr>
              <w:pStyle w:val="TableParagraph"/>
              <w:spacing w:line="218" w:lineRule="exact"/>
              <w:ind w:left="114"/>
            </w:pPr>
            <w:r w:rsidRPr="00C20C8E">
              <w:rPr>
                <w:sz w:val="18"/>
                <w:szCs w:val="18"/>
              </w:rPr>
              <w:t>Currency</w:t>
            </w:r>
          </w:p>
        </w:tc>
        <w:tc>
          <w:tcPr>
            <w:tcW w:w="3686" w:type="dxa"/>
            <w:tcBorders>
              <w:bottom w:val="nil"/>
              <w:right w:val="nil"/>
            </w:tcBorders>
            <w:shd w:val="clear" w:color="auto" w:fill="D9D9D9" w:themeFill="background1" w:themeFillShade="D9"/>
          </w:tcPr>
          <w:p w14:paraId="22005771" w14:textId="0E5BD70B" w:rsidR="00FF071A" w:rsidRDefault="00D121DB" w:rsidP="00F1694B">
            <w:pPr>
              <w:pStyle w:val="TableParagraph"/>
              <w:ind w:left="104" w:right="161"/>
              <w:rPr>
                <w:sz w:val="18"/>
              </w:rPr>
            </w:pPr>
            <w:r>
              <w:rPr>
                <w:sz w:val="18"/>
              </w:rPr>
              <w:t>Up to 1</w:t>
            </w:r>
            <w:r w:rsidR="00CE139C">
              <w:rPr>
                <w:sz w:val="18"/>
              </w:rPr>
              <w:t>6</w:t>
            </w:r>
            <w:r>
              <w:rPr>
                <w:sz w:val="18"/>
              </w:rPr>
              <w:t xml:space="preserve"> currencies in which the party </w:t>
            </w:r>
            <w:r w:rsidR="00AC2F60">
              <w:rPr>
                <w:sz w:val="18"/>
              </w:rPr>
              <w:t>can receive</w:t>
            </w:r>
            <w:r>
              <w:rPr>
                <w:sz w:val="18"/>
              </w:rPr>
              <w:t xml:space="preserve"> funds.</w:t>
            </w:r>
          </w:p>
        </w:tc>
      </w:tr>
    </w:tbl>
    <w:p w14:paraId="0D62C6D2" w14:textId="77777777" w:rsidR="00DC23C6" w:rsidRPr="009462A6" w:rsidRDefault="00DC23C6" w:rsidP="00E03A31"/>
    <w:p w14:paraId="1890459C" w14:textId="2693034D" w:rsidR="00AC4111" w:rsidRDefault="00AC4111" w:rsidP="00AC4111">
      <w:pPr>
        <w:pStyle w:val="Heading3"/>
      </w:pPr>
      <w:r>
        <w:t xml:space="preserve">Changes to the </w:t>
      </w:r>
      <w:r w:rsidR="00F46BE0">
        <w:rPr>
          <w:b/>
          <w:bCs/>
        </w:rPr>
        <w:t>POST /quotes</w:t>
      </w:r>
      <w:r w:rsidR="00F46BE0">
        <w:t xml:space="preserve"> message</w:t>
      </w:r>
    </w:p>
    <w:p w14:paraId="3D6CC989" w14:textId="281C59EE" w:rsidR="005B1A10" w:rsidRDefault="005B1A10" w:rsidP="005B1A10">
      <w:r>
        <w:t>It would be possible to use the existing data structures of the quotation request to</w:t>
      </w:r>
      <w:r w:rsidR="00F10614">
        <w:t xml:space="preserve"> allow the payee DFSP to</w:t>
      </w:r>
      <w:r>
        <w:t xml:space="preserve"> infer </w:t>
      </w:r>
      <w:r w:rsidR="00F10614">
        <w:t>whether it should request currency conversion or not. A</w:t>
      </w:r>
      <w:r w:rsidR="00CD791C">
        <w:t>nalysis</w:t>
      </w:r>
      <w:r w:rsidR="00F10614">
        <w:t xml:space="preserve"> of the currency in which the </w:t>
      </w:r>
      <w:r w:rsidR="00CD791C">
        <w:t xml:space="preserve">quotation request </w:t>
      </w:r>
      <w:r w:rsidR="002A2B32">
        <w:t xml:space="preserve">is reliable except for one case: that in which the sender wants the recipient to receive a specified amount of the target currency, but the payer DFSP does not want to </w:t>
      </w:r>
      <w:r w:rsidR="00A947A1">
        <w:t xml:space="preserve">undertake the currency conversion. In this case, the </w:t>
      </w:r>
      <w:r w:rsidR="002B34EE">
        <w:t>amount of the transfer would be expressed in the target currency</w:t>
      </w:r>
      <w:r w:rsidR="007A2D3C">
        <w:t xml:space="preserve"> and the </w:t>
      </w:r>
      <w:proofErr w:type="spellStart"/>
      <w:r w:rsidR="007A2D3C" w:rsidRPr="006017B9">
        <w:rPr>
          <w:i/>
          <w:iCs/>
        </w:rPr>
        <w:t>amountType</w:t>
      </w:r>
      <w:proofErr w:type="spellEnd"/>
      <w:r w:rsidR="007A2D3C">
        <w:t xml:space="preserve"> would be set to RECEIVE</w:t>
      </w:r>
      <w:r w:rsidR="00AB14D7">
        <w:t>.</w:t>
      </w:r>
    </w:p>
    <w:p w14:paraId="2CEBD72D" w14:textId="5519E133" w:rsidR="00A813EF" w:rsidRDefault="00A813EF" w:rsidP="005B1A10">
      <w:r>
        <w:t xml:space="preserve">To accommodate this case, we propose to add an optional </w:t>
      </w:r>
      <w:r w:rsidR="00215F66">
        <w:t xml:space="preserve">field to the </w:t>
      </w:r>
      <w:r w:rsidR="00215F66">
        <w:rPr>
          <w:b/>
          <w:bCs/>
        </w:rPr>
        <w:t>POST /quotes</w:t>
      </w:r>
      <w:r w:rsidR="00215F66">
        <w:t xml:space="preserve"> </w:t>
      </w:r>
      <w:r w:rsidR="00866EAA">
        <w:t xml:space="preserve">data model described in table </w:t>
      </w:r>
      <w:r w:rsidR="00567565">
        <w:t>22</w:t>
      </w:r>
      <w:r w:rsidR="00866EAA" w:rsidRPr="00DC23C6">
        <w:t xml:space="preserve"> </w:t>
      </w:r>
      <w:r w:rsidR="00866EAA">
        <w:t xml:space="preserve">of </w:t>
      </w:r>
      <w:r w:rsidR="00866EAA" w:rsidRPr="00E03A31">
        <w:rPr>
          <w:b/>
          <w:bCs/>
        </w:rPr>
        <w:fldChar w:fldCharType="begin"/>
      </w:r>
      <w:r w:rsidR="00866EAA" w:rsidRPr="00E03A31">
        <w:rPr>
          <w:b/>
          <w:bCs/>
        </w:rPr>
        <w:instrText xml:space="preserve"> REF _Ref75506190 \r \p \h </w:instrText>
      </w:r>
      <w:r w:rsidR="00866EAA">
        <w:rPr>
          <w:b/>
          <w:bCs/>
        </w:rPr>
        <w:instrText xml:space="preserve"> \* MERGEFORMAT </w:instrText>
      </w:r>
      <w:r w:rsidR="00866EAA" w:rsidRPr="00E03A31">
        <w:rPr>
          <w:b/>
          <w:bCs/>
        </w:rPr>
      </w:r>
      <w:r w:rsidR="00866EAA" w:rsidRPr="00E03A31">
        <w:rPr>
          <w:b/>
          <w:bCs/>
        </w:rPr>
        <w:fldChar w:fldCharType="separate"/>
      </w:r>
      <w:r w:rsidR="00866EAA">
        <w:rPr>
          <w:b/>
          <w:bCs/>
        </w:rPr>
        <w:t>1.2 above</w:t>
      </w:r>
      <w:r w:rsidR="00866EAA" w:rsidRPr="00E03A31">
        <w:rPr>
          <w:b/>
          <w:bCs/>
        </w:rPr>
        <w:fldChar w:fldCharType="end"/>
      </w:r>
      <w:r w:rsidR="00567565">
        <w:t>.</w:t>
      </w:r>
      <w:r w:rsidR="00687D17">
        <w:t xml:space="preserve"> This field will allow the payer DFSP to specify </w:t>
      </w:r>
      <w:r w:rsidR="00886230">
        <w:t xml:space="preserve">which </w:t>
      </w:r>
      <w:r w:rsidR="0001216E">
        <w:t xml:space="preserve">DFSP </w:t>
      </w:r>
      <w:r w:rsidR="00886230">
        <w:t>it</w:t>
      </w:r>
      <w:r w:rsidR="004C7E6A">
        <w:t xml:space="preserve"> wants </w:t>
      </w:r>
      <w:r w:rsidR="0001216E">
        <w:t xml:space="preserve">to undertake currency conversion. </w:t>
      </w:r>
      <w:r w:rsidR="008F0537">
        <w:t xml:space="preserve">This field will be a text enumeration </w:t>
      </w:r>
      <w:r w:rsidR="00FA6804">
        <w:t xml:space="preserve">whose name will be </w:t>
      </w:r>
      <w:r w:rsidR="00FA6804">
        <w:rPr>
          <w:i/>
          <w:iCs/>
        </w:rPr>
        <w:t>converter</w:t>
      </w:r>
      <w:r w:rsidR="008E2BD5">
        <w:t xml:space="preserve">. It will be a value from the enumeration </w:t>
      </w:r>
      <w:proofErr w:type="spellStart"/>
      <w:r w:rsidR="008E2BD5" w:rsidRPr="006017B9">
        <w:rPr>
          <w:b/>
          <w:bCs/>
        </w:rPr>
        <w:t>CurrencyConverter</w:t>
      </w:r>
      <w:proofErr w:type="spellEnd"/>
      <w:r w:rsidR="0046061F">
        <w:t xml:space="preserve">, as described in Section </w:t>
      </w:r>
      <w:r w:rsidR="0046061F">
        <w:fldChar w:fldCharType="begin"/>
      </w:r>
      <w:r w:rsidR="0046061F">
        <w:instrText xml:space="preserve"> REF _Ref88838740 \r \p \h </w:instrText>
      </w:r>
      <w:r w:rsidR="0046061F">
        <w:fldChar w:fldCharType="separate"/>
      </w:r>
      <w:r w:rsidR="0046061F">
        <w:t>6.2.1 below</w:t>
      </w:r>
      <w:r w:rsidR="0046061F">
        <w:fldChar w:fldCharType="end"/>
      </w:r>
      <w:r w:rsidR="0046061F">
        <w:t>.</w:t>
      </w:r>
    </w:p>
    <w:p w14:paraId="67A83D82" w14:textId="292E5BE2" w:rsidR="0046061F" w:rsidRDefault="0046061F" w:rsidP="005B1A10">
      <w:r>
        <w:t xml:space="preserve">The modified form of the </w:t>
      </w:r>
      <w:r w:rsidR="00263CC5">
        <w:rPr>
          <w:b/>
          <w:bCs/>
        </w:rPr>
        <w:t>/quotes</w:t>
      </w:r>
      <w:r w:rsidR="00263CC5">
        <w:t xml:space="preserve"> request object will be as given below:</w:t>
      </w:r>
    </w:p>
    <w:p w14:paraId="1895908E" w14:textId="77777777" w:rsidR="001516BD" w:rsidRDefault="001516BD" w:rsidP="005B1A10"/>
    <w:p w14:paraId="6B58FAB6" w14:textId="77777777" w:rsidR="001516BD" w:rsidRDefault="001516BD" w:rsidP="005B1A10"/>
    <w:tbl>
      <w:tblPr>
        <w:tblW w:w="9923" w:type="dxa"/>
        <w:tblInd w:w="15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1E0" w:firstRow="1" w:lastRow="1" w:firstColumn="1" w:lastColumn="1" w:noHBand="0" w:noVBand="0"/>
      </w:tblPr>
      <w:tblGrid>
        <w:gridCol w:w="2474"/>
        <w:gridCol w:w="1205"/>
        <w:gridCol w:w="1703"/>
        <w:gridCol w:w="4541"/>
      </w:tblGrid>
      <w:tr w:rsidR="003D12F1" w:rsidRPr="00263CC5" w14:paraId="502DB2FA" w14:textId="77777777" w:rsidTr="00881DC6">
        <w:trPr>
          <w:cantSplit/>
          <w:trHeight w:val="269"/>
          <w:tblHeader/>
        </w:trPr>
        <w:tc>
          <w:tcPr>
            <w:tcW w:w="2474" w:type="dxa"/>
            <w:tcBorders>
              <w:top w:val="nil"/>
              <w:left w:val="nil"/>
              <w:right w:val="single" w:sz="6" w:space="0" w:color="FFFFFF"/>
            </w:tcBorders>
            <w:shd w:val="clear" w:color="auto" w:fill="A6A6A6"/>
          </w:tcPr>
          <w:p w14:paraId="0FEC268C" w14:textId="77777777" w:rsidR="00263CC5" w:rsidRPr="00263CC5" w:rsidRDefault="00263CC5" w:rsidP="00263CC5">
            <w:pPr>
              <w:widowControl w:val="0"/>
              <w:autoSpaceDE w:val="0"/>
              <w:autoSpaceDN w:val="0"/>
              <w:spacing w:after="0" w:line="249" w:lineRule="exact"/>
              <w:ind w:left="105"/>
              <w:rPr>
                <w:rFonts w:ascii="Calibri" w:eastAsia="Calibri" w:hAnsi="Calibri" w:cs="Calibri"/>
                <w:b/>
                <w:lang w:val="en-US" w:bidi="en-US"/>
              </w:rPr>
            </w:pPr>
            <w:r w:rsidRPr="00263CC5">
              <w:rPr>
                <w:rFonts w:ascii="Calibri" w:eastAsia="Calibri" w:hAnsi="Calibri" w:cs="Calibri"/>
                <w:b/>
                <w:color w:val="FFFFFF"/>
                <w:lang w:val="en-US" w:bidi="en-US"/>
              </w:rPr>
              <w:t>Name</w:t>
            </w:r>
          </w:p>
        </w:tc>
        <w:tc>
          <w:tcPr>
            <w:tcW w:w="1205" w:type="dxa"/>
            <w:tcBorders>
              <w:top w:val="nil"/>
              <w:left w:val="single" w:sz="6" w:space="0" w:color="FFFFFF"/>
            </w:tcBorders>
            <w:shd w:val="clear" w:color="auto" w:fill="A6A6A6"/>
          </w:tcPr>
          <w:p w14:paraId="718F85EC" w14:textId="77777777" w:rsidR="00263CC5" w:rsidRPr="00263CC5" w:rsidRDefault="00263CC5" w:rsidP="00263CC5">
            <w:pPr>
              <w:widowControl w:val="0"/>
              <w:autoSpaceDE w:val="0"/>
              <w:autoSpaceDN w:val="0"/>
              <w:spacing w:after="0" w:line="249" w:lineRule="exact"/>
              <w:ind w:left="102"/>
              <w:rPr>
                <w:rFonts w:ascii="Calibri" w:eastAsia="Calibri" w:hAnsi="Calibri" w:cs="Calibri"/>
                <w:b/>
                <w:lang w:val="en-US" w:bidi="en-US"/>
              </w:rPr>
            </w:pPr>
            <w:r w:rsidRPr="00263CC5">
              <w:rPr>
                <w:rFonts w:ascii="Calibri" w:eastAsia="Calibri" w:hAnsi="Calibri" w:cs="Calibri"/>
                <w:b/>
                <w:color w:val="FFFFFF"/>
                <w:lang w:val="en-US" w:bidi="en-US"/>
              </w:rPr>
              <w:t>Cardinality</w:t>
            </w:r>
          </w:p>
        </w:tc>
        <w:tc>
          <w:tcPr>
            <w:tcW w:w="1703" w:type="dxa"/>
            <w:tcBorders>
              <w:top w:val="nil"/>
            </w:tcBorders>
            <w:shd w:val="clear" w:color="auto" w:fill="A6A6A6"/>
          </w:tcPr>
          <w:p w14:paraId="2A11B05D" w14:textId="77777777" w:rsidR="00263CC5" w:rsidRPr="00263CC5" w:rsidRDefault="00263CC5" w:rsidP="00263CC5">
            <w:pPr>
              <w:widowControl w:val="0"/>
              <w:autoSpaceDE w:val="0"/>
              <w:autoSpaceDN w:val="0"/>
              <w:spacing w:after="0" w:line="249" w:lineRule="exact"/>
              <w:ind w:left="105"/>
              <w:rPr>
                <w:rFonts w:ascii="Calibri" w:eastAsia="Calibri" w:hAnsi="Calibri" w:cs="Calibri"/>
                <w:b/>
                <w:lang w:val="en-US" w:bidi="en-US"/>
              </w:rPr>
            </w:pPr>
            <w:r w:rsidRPr="00263CC5">
              <w:rPr>
                <w:rFonts w:ascii="Calibri" w:eastAsia="Calibri" w:hAnsi="Calibri" w:cs="Calibri"/>
                <w:b/>
                <w:color w:val="FFFFFF"/>
                <w:lang w:val="en-US" w:bidi="en-US"/>
              </w:rPr>
              <w:t>Type</w:t>
            </w:r>
          </w:p>
        </w:tc>
        <w:tc>
          <w:tcPr>
            <w:tcW w:w="4541" w:type="dxa"/>
            <w:tcBorders>
              <w:top w:val="nil"/>
              <w:right w:val="nil"/>
            </w:tcBorders>
            <w:shd w:val="clear" w:color="auto" w:fill="A6A6A6"/>
          </w:tcPr>
          <w:p w14:paraId="03A79C8E" w14:textId="77777777" w:rsidR="00263CC5" w:rsidRPr="00263CC5" w:rsidRDefault="00263CC5" w:rsidP="00263CC5">
            <w:pPr>
              <w:widowControl w:val="0"/>
              <w:autoSpaceDE w:val="0"/>
              <w:autoSpaceDN w:val="0"/>
              <w:spacing w:after="0" w:line="249" w:lineRule="exact"/>
              <w:ind w:left="105"/>
              <w:rPr>
                <w:rFonts w:ascii="Calibri" w:eastAsia="Calibri" w:hAnsi="Calibri" w:cs="Calibri"/>
                <w:b/>
                <w:lang w:val="en-US" w:bidi="en-US"/>
              </w:rPr>
            </w:pPr>
            <w:r w:rsidRPr="00263CC5">
              <w:rPr>
                <w:rFonts w:ascii="Calibri" w:eastAsia="Calibri" w:hAnsi="Calibri" w:cs="Calibri"/>
                <w:b/>
                <w:color w:val="FFFFFF"/>
                <w:lang w:val="en-US" w:bidi="en-US"/>
              </w:rPr>
              <w:t>Description</w:t>
            </w:r>
          </w:p>
        </w:tc>
      </w:tr>
      <w:tr w:rsidR="003D12F1" w:rsidRPr="00263CC5" w14:paraId="037F1B69" w14:textId="77777777" w:rsidTr="00881DC6">
        <w:trPr>
          <w:trHeight w:val="1095"/>
        </w:trPr>
        <w:tc>
          <w:tcPr>
            <w:tcW w:w="2474" w:type="dxa"/>
            <w:tcBorders>
              <w:left w:val="nil"/>
              <w:right w:val="single" w:sz="6" w:space="0" w:color="FFFFFF"/>
            </w:tcBorders>
            <w:shd w:val="clear" w:color="auto" w:fill="A6A6A6"/>
          </w:tcPr>
          <w:p w14:paraId="0437EDED" w14:textId="77777777" w:rsidR="00263CC5" w:rsidRPr="00263CC5" w:rsidRDefault="00263CC5" w:rsidP="00263CC5">
            <w:pPr>
              <w:widowControl w:val="0"/>
              <w:autoSpaceDE w:val="0"/>
              <w:autoSpaceDN w:val="0"/>
              <w:spacing w:after="0" w:line="239" w:lineRule="exact"/>
              <w:ind w:left="105"/>
              <w:rPr>
                <w:rFonts w:ascii="Calibri" w:eastAsia="Calibri" w:hAnsi="Calibri" w:cs="Calibri"/>
                <w:b/>
                <w:sz w:val="20"/>
                <w:lang w:val="en-US" w:bidi="en-US"/>
              </w:rPr>
            </w:pPr>
            <w:proofErr w:type="spellStart"/>
            <w:r w:rsidRPr="00263CC5">
              <w:rPr>
                <w:rFonts w:ascii="Calibri" w:eastAsia="Calibri" w:hAnsi="Calibri" w:cs="Calibri"/>
                <w:b/>
                <w:color w:val="FFFFFF"/>
                <w:sz w:val="20"/>
                <w:lang w:val="en-US" w:bidi="en-US"/>
              </w:rPr>
              <w:t>quoteId</w:t>
            </w:r>
            <w:proofErr w:type="spellEnd"/>
          </w:p>
        </w:tc>
        <w:tc>
          <w:tcPr>
            <w:tcW w:w="1205" w:type="dxa"/>
            <w:tcBorders>
              <w:left w:val="single" w:sz="6" w:space="0" w:color="FFFFFF"/>
            </w:tcBorders>
            <w:shd w:val="clear" w:color="auto" w:fill="D9D9D9"/>
          </w:tcPr>
          <w:p w14:paraId="70AF4D0D" w14:textId="77777777" w:rsidR="00263CC5" w:rsidRPr="00263CC5" w:rsidRDefault="00263CC5" w:rsidP="00263CC5">
            <w:pPr>
              <w:widowControl w:val="0"/>
              <w:autoSpaceDE w:val="0"/>
              <w:autoSpaceDN w:val="0"/>
              <w:spacing w:after="0" w:line="213" w:lineRule="exact"/>
              <w:ind w:left="102"/>
              <w:rPr>
                <w:rFonts w:ascii="Calibri" w:eastAsia="Calibri" w:hAnsi="Calibri" w:cs="Calibri"/>
                <w:sz w:val="18"/>
                <w:lang w:val="en-US" w:bidi="en-US"/>
              </w:rPr>
            </w:pPr>
            <w:r w:rsidRPr="00263CC5">
              <w:rPr>
                <w:rFonts w:ascii="Calibri" w:eastAsia="Calibri" w:hAnsi="Calibri" w:cs="Calibri"/>
                <w:sz w:val="18"/>
                <w:lang w:val="en-US" w:bidi="en-US"/>
              </w:rPr>
              <w:t>1</w:t>
            </w:r>
          </w:p>
        </w:tc>
        <w:tc>
          <w:tcPr>
            <w:tcW w:w="1703" w:type="dxa"/>
            <w:shd w:val="clear" w:color="auto" w:fill="D9D9D9"/>
          </w:tcPr>
          <w:p w14:paraId="102BCF28" w14:textId="77777777" w:rsidR="00263CC5" w:rsidRPr="00263CC5" w:rsidRDefault="00000000" w:rsidP="00263CC5">
            <w:pPr>
              <w:widowControl w:val="0"/>
              <w:autoSpaceDE w:val="0"/>
              <w:autoSpaceDN w:val="0"/>
              <w:spacing w:after="0" w:line="213" w:lineRule="exact"/>
              <w:ind w:left="105"/>
              <w:rPr>
                <w:rFonts w:ascii="Calibri" w:eastAsia="Calibri" w:hAnsi="Calibri" w:cs="Calibri"/>
                <w:sz w:val="18"/>
                <w:lang w:val="en-US" w:bidi="en-US"/>
              </w:rPr>
            </w:pPr>
            <w:hyperlink w:anchor="_bookmark281" w:history="1">
              <w:proofErr w:type="spellStart"/>
              <w:r w:rsidR="00263CC5" w:rsidRPr="00263CC5">
                <w:rPr>
                  <w:rFonts w:ascii="Calibri" w:eastAsia="Calibri" w:hAnsi="Calibri" w:cs="Calibri"/>
                  <w:sz w:val="18"/>
                  <w:lang w:val="en-US" w:bidi="en-US"/>
                </w:rPr>
                <w:t>CorrelationId</w:t>
              </w:r>
              <w:proofErr w:type="spellEnd"/>
            </w:hyperlink>
          </w:p>
        </w:tc>
        <w:tc>
          <w:tcPr>
            <w:tcW w:w="4541" w:type="dxa"/>
            <w:tcBorders>
              <w:right w:val="nil"/>
            </w:tcBorders>
            <w:shd w:val="clear" w:color="auto" w:fill="D9D9D9"/>
          </w:tcPr>
          <w:p w14:paraId="7BB6E681" w14:textId="77777777" w:rsidR="00263CC5" w:rsidRPr="00263CC5" w:rsidRDefault="00263CC5" w:rsidP="00263CC5">
            <w:pPr>
              <w:widowControl w:val="0"/>
              <w:autoSpaceDE w:val="0"/>
              <w:autoSpaceDN w:val="0"/>
              <w:spacing w:after="0" w:line="240" w:lineRule="auto"/>
              <w:ind w:left="105" w:right="350"/>
              <w:rPr>
                <w:rFonts w:ascii="Calibri" w:eastAsia="Calibri" w:hAnsi="Calibri" w:cs="Calibri"/>
                <w:sz w:val="18"/>
                <w:lang w:val="en-US" w:bidi="en-US"/>
              </w:rPr>
            </w:pPr>
            <w:r w:rsidRPr="00263CC5">
              <w:rPr>
                <w:rFonts w:ascii="Calibri" w:eastAsia="Calibri" w:hAnsi="Calibri" w:cs="Calibri"/>
                <w:sz w:val="18"/>
                <w:lang w:val="en-US" w:bidi="en-US"/>
              </w:rPr>
              <w:t>Common ID between the FSPs for the quote object, decided by the Payer FSP. The ID should be reused for resends of the same quote for a transaction. A new ID should be generated for each new quote for a</w:t>
            </w:r>
          </w:p>
          <w:p w14:paraId="32B5CCD0" w14:textId="77777777" w:rsidR="00263CC5" w:rsidRPr="00263CC5" w:rsidRDefault="00263CC5" w:rsidP="00263CC5">
            <w:pPr>
              <w:widowControl w:val="0"/>
              <w:autoSpaceDE w:val="0"/>
              <w:autoSpaceDN w:val="0"/>
              <w:spacing w:after="0" w:line="201" w:lineRule="exact"/>
              <w:ind w:left="105"/>
              <w:rPr>
                <w:rFonts w:ascii="Calibri" w:eastAsia="Calibri" w:hAnsi="Calibri" w:cs="Calibri"/>
                <w:sz w:val="18"/>
                <w:lang w:val="en-US" w:bidi="en-US"/>
              </w:rPr>
            </w:pPr>
            <w:r w:rsidRPr="00263CC5">
              <w:rPr>
                <w:rFonts w:ascii="Calibri" w:eastAsia="Calibri" w:hAnsi="Calibri" w:cs="Calibri"/>
                <w:sz w:val="18"/>
                <w:lang w:val="en-US" w:bidi="en-US"/>
              </w:rPr>
              <w:t>transaction.</w:t>
            </w:r>
          </w:p>
        </w:tc>
      </w:tr>
      <w:tr w:rsidR="003D12F1" w:rsidRPr="00263CC5" w14:paraId="1C46AA02" w14:textId="77777777" w:rsidTr="00881DC6">
        <w:trPr>
          <w:trHeight w:val="1318"/>
        </w:trPr>
        <w:tc>
          <w:tcPr>
            <w:tcW w:w="2474" w:type="dxa"/>
            <w:tcBorders>
              <w:left w:val="nil"/>
              <w:bottom w:val="single" w:sz="6" w:space="0" w:color="FFFFFF"/>
              <w:right w:val="single" w:sz="6" w:space="0" w:color="FFFFFF"/>
            </w:tcBorders>
            <w:shd w:val="clear" w:color="auto" w:fill="A6A6A6"/>
          </w:tcPr>
          <w:p w14:paraId="3E4B4870" w14:textId="77777777" w:rsidR="00263CC5" w:rsidRPr="00263CC5" w:rsidRDefault="00263CC5" w:rsidP="00263CC5">
            <w:pPr>
              <w:widowControl w:val="0"/>
              <w:autoSpaceDE w:val="0"/>
              <w:autoSpaceDN w:val="0"/>
              <w:spacing w:after="0" w:line="244" w:lineRule="exact"/>
              <w:ind w:left="105"/>
              <w:rPr>
                <w:rFonts w:ascii="Calibri" w:eastAsia="Calibri" w:hAnsi="Calibri" w:cs="Calibri"/>
                <w:b/>
                <w:sz w:val="20"/>
                <w:lang w:val="en-US" w:bidi="en-US"/>
              </w:rPr>
            </w:pPr>
            <w:proofErr w:type="spellStart"/>
            <w:r w:rsidRPr="00263CC5">
              <w:rPr>
                <w:rFonts w:ascii="Calibri" w:eastAsia="Calibri" w:hAnsi="Calibri" w:cs="Calibri"/>
                <w:b/>
                <w:color w:val="FFFFFF"/>
                <w:sz w:val="20"/>
                <w:lang w:val="en-US" w:bidi="en-US"/>
              </w:rPr>
              <w:t>transactionId</w:t>
            </w:r>
            <w:proofErr w:type="spellEnd"/>
          </w:p>
        </w:tc>
        <w:tc>
          <w:tcPr>
            <w:tcW w:w="1205" w:type="dxa"/>
            <w:tcBorders>
              <w:left w:val="single" w:sz="6" w:space="0" w:color="FFFFFF"/>
              <w:bottom w:val="single" w:sz="6" w:space="0" w:color="FFFFFF"/>
            </w:tcBorders>
            <w:shd w:val="clear" w:color="auto" w:fill="F1F1F1"/>
          </w:tcPr>
          <w:p w14:paraId="6926BA7D" w14:textId="77777777" w:rsidR="00263CC5" w:rsidRPr="00263CC5" w:rsidRDefault="00263CC5" w:rsidP="00263CC5">
            <w:pPr>
              <w:widowControl w:val="0"/>
              <w:autoSpaceDE w:val="0"/>
              <w:autoSpaceDN w:val="0"/>
              <w:spacing w:after="0" w:line="218" w:lineRule="exact"/>
              <w:ind w:left="102"/>
              <w:rPr>
                <w:rFonts w:ascii="Calibri" w:eastAsia="Calibri" w:hAnsi="Calibri" w:cs="Calibri"/>
                <w:sz w:val="18"/>
                <w:lang w:val="en-US" w:bidi="en-US"/>
              </w:rPr>
            </w:pPr>
            <w:r w:rsidRPr="00263CC5">
              <w:rPr>
                <w:rFonts w:ascii="Calibri" w:eastAsia="Calibri" w:hAnsi="Calibri" w:cs="Calibri"/>
                <w:sz w:val="18"/>
                <w:lang w:val="en-US" w:bidi="en-US"/>
              </w:rPr>
              <w:t>1</w:t>
            </w:r>
          </w:p>
        </w:tc>
        <w:tc>
          <w:tcPr>
            <w:tcW w:w="1703" w:type="dxa"/>
            <w:tcBorders>
              <w:bottom w:val="single" w:sz="6" w:space="0" w:color="FFFFFF"/>
            </w:tcBorders>
            <w:shd w:val="clear" w:color="auto" w:fill="F1F1F1"/>
          </w:tcPr>
          <w:p w14:paraId="0DCD4A65" w14:textId="77777777" w:rsidR="00263CC5" w:rsidRPr="00263CC5" w:rsidRDefault="00000000" w:rsidP="00263CC5">
            <w:pPr>
              <w:widowControl w:val="0"/>
              <w:autoSpaceDE w:val="0"/>
              <w:autoSpaceDN w:val="0"/>
              <w:spacing w:after="0" w:line="218" w:lineRule="exact"/>
              <w:ind w:left="105"/>
              <w:rPr>
                <w:rFonts w:ascii="Calibri" w:eastAsia="Calibri" w:hAnsi="Calibri" w:cs="Calibri"/>
                <w:sz w:val="18"/>
                <w:lang w:val="en-US" w:bidi="en-US"/>
              </w:rPr>
            </w:pPr>
            <w:hyperlink w:anchor="_bookmark281" w:history="1">
              <w:proofErr w:type="spellStart"/>
              <w:r w:rsidR="00263CC5" w:rsidRPr="00263CC5">
                <w:rPr>
                  <w:rFonts w:ascii="Calibri" w:eastAsia="Calibri" w:hAnsi="Calibri" w:cs="Calibri"/>
                  <w:sz w:val="18"/>
                  <w:lang w:val="en-US" w:bidi="en-US"/>
                </w:rPr>
                <w:t>CorrelationId</w:t>
              </w:r>
              <w:proofErr w:type="spellEnd"/>
            </w:hyperlink>
          </w:p>
        </w:tc>
        <w:tc>
          <w:tcPr>
            <w:tcW w:w="4541" w:type="dxa"/>
            <w:tcBorders>
              <w:bottom w:val="single" w:sz="6" w:space="0" w:color="FFFFFF"/>
              <w:right w:val="nil"/>
            </w:tcBorders>
            <w:shd w:val="clear" w:color="auto" w:fill="F1F1F1"/>
          </w:tcPr>
          <w:p w14:paraId="17ABB745" w14:textId="77777777" w:rsidR="00263CC5" w:rsidRPr="00263CC5" w:rsidRDefault="00263CC5" w:rsidP="00263CC5">
            <w:pPr>
              <w:widowControl w:val="0"/>
              <w:autoSpaceDE w:val="0"/>
              <w:autoSpaceDN w:val="0"/>
              <w:spacing w:after="0" w:line="240" w:lineRule="auto"/>
              <w:ind w:left="105" w:right="100"/>
              <w:rPr>
                <w:rFonts w:ascii="Calibri" w:eastAsia="Calibri" w:hAnsi="Calibri" w:cs="Calibri"/>
                <w:sz w:val="18"/>
                <w:lang w:val="en-US" w:bidi="en-US"/>
              </w:rPr>
            </w:pPr>
            <w:r w:rsidRPr="00263CC5">
              <w:rPr>
                <w:rFonts w:ascii="Calibri" w:eastAsia="Calibri" w:hAnsi="Calibri" w:cs="Calibri"/>
                <w:sz w:val="18"/>
                <w:lang w:val="en-US" w:bidi="en-US"/>
              </w:rPr>
              <w:t>Common ID (decided by the Payer FSP) between the FSPs for the future transaction object. The actual transaction will be created as part of a successful transfer</w:t>
            </w:r>
            <w:r w:rsidRPr="00263CC5">
              <w:rPr>
                <w:rFonts w:ascii="Calibri" w:eastAsia="Calibri" w:hAnsi="Calibri" w:cs="Calibri"/>
                <w:spacing w:val="-20"/>
                <w:sz w:val="18"/>
                <w:lang w:val="en-US" w:bidi="en-US"/>
              </w:rPr>
              <w:t xml:space="preserve"> </w:t>
            </w:r>
            <w:r w:rsidRPr="00263CC5">
              <w:rPr>
                <w:rFonts w:ascii="Calibri" w:eastAsia="Calibri" w:hAnsi="Calibri" w:cs="Calibri"/>
                <w:sz w:val="18"/>
                <w:lang w:val="en-US" w:bidi="en-US"/>
              </w:rPr>
              <w:t>process.</w:t>
            </w:r>
          </w:p>
          <w:p w14:paraId="31A29CD9" w14:textId="77777777" w:rsidR="00263CC5" w:rsidRPr="00263CC5" w:rsidRDefault="00263CC5" w:rsidP="00263CC5">
            <w:pPr>
              <w:widowControl w:val="0"/>
              <w:autoSpaceDE w:val="0"/>
              <w:autoSpaceDN w:val="0"/>
              <w:spacing w:after="0" w:line="240" w:lineRule="auto"/>
              <w:ind w:left="105"/>
              <w:rPr>
                <w:rFonts w:ascii="Calibri" w:eastAsia="Calibri" w:hAnsi="Calibri" w:cs="Calibri"/>
                <w:sz w:val="18"/>
                <w:lang w:val="en-US" w:bidi="en-US"/>
              </w:rPr>
            </w:pPr>
            <w:r w:rsidRPr="00263CC5">
              <w:rPr>
                <w:rFonts w:ascii="Calibri" w:eastAsia="Calibri" w:hAnsi="Calibri" w:cs="Calibri"/>
                <w:sz w:val="18"/>
                <w:lang w:val="en-US" w:bidi="en-US"/>
              </w:rPr>
              <w:t>The ID should be reused for resends of the same</w:t>
            </w:r>
            <w:r w:rsidRPr="00263CC5">
              <w:rPr>
                <w:rFonts w:ascii="Calibri" w:eastAsia="Calibri" w:hAnsi="Calibri" w:cs="Calibri"/>
                <w:spacing w:val="-29"/>
                <w:sz w:val="18"/>
                <w:lang w:val="en-US" w:bidi="en-US"/>
              </w:rPr>
              <w:t xml:space="preserve"> </w:t>
            </w:r>
            <w:proofErr w:type="gramStart"/>
            <w:r w:rsidRPr="00263CC5">
              <w:rPr>
                <w:rFonts w:ascii="Calibri" w:eastAsia="Calibri" w:hAnsi="Calibri" w:cs="Calibri"/>
                <w:sz w:val="18"/>
                <w:lang w:val="en-US" w:bidi="en-US"/>
              </w:rPr>
              <w:t>quote</w:t>
            </w:r>
            <w:proofErr w:type="gramEnd"/>
          </w:p>
          <w:p w14:paraId="4667EEF3" w14:textId="77777777" w:rsidR="00263CC5" w:rsidRPr="00263CC5" w:rsidRDefault="00263CC5" w:rsidP="00263CC5">
            <w:pPr>
              <w:widowControl w:val="0"/>
              <w:autoSpaceDE w:val="0"/>
              <w:autoSpaceDN w:val="0"/>
              <w:spacing w:after="0" w:line="220" w:lineRule="atLeast"/>
              <w:ind w:left="105"/>
              <w:rPr>
                <w:rFonts w:ascii="Calibri" w:eastAsia="Calibri" w:hAnsi="Calibri" w:cs="Calibri"/>
                <w:sz w:val="18"/>
                <w:lang w:val="en-US" w:bidi="en-US"/>
              </w:rPr>
            </w:pPr>
            <w:r w:rsidRPr="00263CC5">
              <w:rPr>
                <w:rFonts w:ascii="Calibri" w:eastAsia="Calibri" w:hAnsi="Calibri" w:cs="Calibri"/>
                <w:sz w:val="18"/>
                <w:lang w:val="en-US" w:bidi="en-US"/>
              </w:rPr>
              <w:t>for a transaction. A new ID should be generated for each new quote for a transaction.</w:t>
            </w:r>
          </w:p>
        </w:tc>
      </w:tr>
      <w:tr w:rsidR="003D12F1" w:rsidRPr="00263CC5" w14:paraId="211C33F8" w14:textId="77777777" w:rsidTr="00881DC6">
        <w:trPr>
          <w:trHeight w:val="436"/>
        </w:trPr>
        <w:tc>
          <w:tcPr>
            <w:tcW w:w="2474" w:type="dxa"/>
            <w:tcBorders>
              <w:top w:val="single" w:sz="6" w:space="0" w:color="FFFFFF"/>
              <w:left w:val="nil"/>
              <w:right w:val="single" w:sz="6" w:space="0" w:color="FFFFFF"/>
            </w:tcBorders>
            <w:shd w:val="clear" w:color="auto" w:fill="A6A6A6"/>
          </w:tcPr>
          <w:p w14:paraId="5DF4DE60" w14:textId="77777777" w:rsidR="00263CC5" w:rsidRPr="00263CC5" w:rsidRDefault="00263CC5" w:rsidP="00263CC5">
            <w:pPr>
              <w:widowControl w:val="0"/>
              <w:autoSpaceDE w:val="0"/>
              <w:autoSpaceDN w:val="0"/>
              <w:spacing w:after="0" w:line="240" w:lineRule="exact"/>
              <w:ind w:left="105"/>
              <w:rPr>
                <w:rFonts w:ascii="Calibri" w:eastAsia="Calibri" w:hAnsi="Calibri" w:cs="Calibri"/>
                <w:b/>
                <w:sz w:val="20"/>
                <w:lang w:val="en-US" w:bidi="en-US"/>
              </w:rPr>
            </w:pPr>
            <w:proofErr w:type="spellStart"/>
            <w:r w:rsidRPr="00263CC5">
              <w:rPr>
                <w:rFonts w:ascii="Calibri" w:eastAsia="Calibri" w:hAnsi="Calibri" w:cs="Calibri"/>
                <w:b/>
                <w:color w:val="FFFFFF"/>
                <w:sz w:val="20"/>
                <w:lang w:val="en-US" w:bidi="en-US"/>
              </w:rPr>
              <w:t>transactionRequestId</w:t>
            </w:r>
            <w:proofErr w:type="spellEnd"/>
          </w:p>
        </w:tc>
        <w:tc>
          <w:tcPr>
            <w:tcW w:w="1205" w:type="dxa"/>
            <w:tcBorders>
              <w:top w:val="single" w:sz="6" w:space="0" w:color="FFFFFF"/>
              <w:left w:val="single" w:sz="6" w:space="0" w:color="FFFFFF"/>
            </w:tcBorders>
            <w:shd w:val="clear" w:color="auto" w:fill="D9D9D9"/>
          </w:tcPr>
          <w:p w14:paraId="1603E5F0" w14:textId="77777777" w:rsidR="00263CC5" w:rsidRPr="00263CC5" w:rsidRDefault="00263CC5" w:rsidP="00263CC5">
            <w:pPr>
              <w:widowControl w:val="0"/>
              <w:autoSpaceDE w:val="0"/>
              <w:autoSpaceDN w:val="0"/>
              <w:spacing w:after="0" w:line="215" w:lineRule="exact"/>
              <w:ind w:left="102"/>
              <w:rPr>
                <w:rFonts w:ascii="Calibri" w:eastAsia="Calibri" w:hAnsi="Calibri" w:cs="Calibri"/>
                <w:sz w:val="18"/>
                <w:lang w:val="en-US" w:bidi="en-US"/>
              </w:rPr>
            </w:pPr>
            <w:r w:rsidRPr="00263CC5">
              <w:rPr>
                <w:rFonts w:ascii="Calibri" w:eastAsia="Calibri" w:hAnsi="Calibri" w:cs="Calibri"/>
                <w:sz w:val="18"/>
                <w:lang w:val="en-US" w:bidi="en-US"/>
              </w:rPr>
              <w:t>0..1</w:t>
            </w:r>
          </w:p>
        </w:tc>
        <w:tc>
          <w:tcPr>
            <w:tcW w:w="1703" w:type="dxa"/>
            <w:tcBorders>
              <w:top w:val="single" w:sz="6" w:space="0" w:color="FFFFFF"/>
            </w:tcBorders>
            <w:shd w:val="clear" w:color="auto" w:fill="D9D9D9"/>
          </w:tcPr>
          <w:p w14:paraId="2E98F298" w14:textId="77777777" w:rsidR="00263CC5" w:rsidRPr="00263CC5" w:rsidRDefault="00000000" w:rsidP="00263CC5">
            <w:pPr>
              <w:widowControl w:val="0"/>
              <w:autoSpaceDE w:val="0"/>
              <w:autoSpaceDN w:val="0"/>
              <w:spacing w:after="0" w:line="215" w:lineRule="exact"/>
              <w:ind w:left="105"/>
              <w:rPr>
                <w:rFonts w:ascii="Calibri" w:eastAsia="Calibri" w:hAnsi="Calibri" w:cs="Calibri"/>
                <w:sz w:val="18"/>
                <w:lang w:val="en-US" w:bidi="en-US"/>
              </w:rPr>
            </w:pPr>
            <w:hyperlink w:anchor="_bookmark281" w:history="1">
              <w:proofErr w:type="spellStart"/>
              <w:r w:rsidR="00263CC5" w:rsidRPr="00263CC5">
                <w:rPr>
                  <w:rFonts w:ascii="Calibri" w:eastAsia="Calibri" w:hAnsi="Calibri" w:cs="Calibri"/>
                  <w:sz w:val="18"/>
                  <w:lang w:val="en-US" w:bidi="en-US"/>
                </w:rPr>
                <w:t>CorrelationId</w:t>
              </w:r>
              <w:proofErr w:type="spellEnd"/>
            </w:hyperlink>
          </w:p>
        </w:tc>
        <w:tc>
          <w:tcPr>
            <w:tcW w:w="4541" w:type="dxa"/>
            <w:tcBorders>
              <w:top w:val="single" w:sz="6" w:space="0" w:color="FFFFFF"/>
              <w:right w:val="nil"/>
            </w:tcBorders>
            <w:shd w:val="clear" w:color="auto" w:fill="D9D9D9"/>
          </w:tcPr>
          <w:p w14:paraId="3C9F72DB" w14:textId="77777777" w:rsidR="00263CC5" w:rsidRPr="00263CC5" w:rsidRDefault="00263CC5" w:rsidP="00263CC5">
            <w:pPr>
              <w:widowControl w:val="0"/>
              <w:autoSpaceDE w:val="0"/>
              <w:autoSpaceDN w:val="0"/>
              <w:spacing w:after="0" w:line="215" w:lineRule="exact"/>
              <w:ind w:left="105"/>
              <w:rPr>
                <w:rFonts w:ascii="Calibri" w:eastAsia="Calibri" w:hAnsi="Calibri" w:cs="Calibri"/>
                <w:sz w:val="18"/>
                <w:lang w:val="en-US" w:bidi="en-US"/>
              </w:rPr>
            </w:pPr>
            <w:r w:rsidRPr="00263CC5">
              <w:rPr>
                <w:rFonts w:ascii="Calibri" w:eastAsia="Calibri" w:hAnsi="Calibri" w:cs="Calibri"/>
                <w:sz w:val="18"/>
                <w:lang w:val="en-US" w:bidi="en-US"/>
              </w:rPr>
              <w:t xml:space="preserve">Identifies an optional </w:t>
            </w:r>
            <w:proofErr w:type="gramStart"/>
            <w:r w:rsidRPr="00263CC5">
              <w:rPr>
                <w:rFonts w:ascii="Calibri" w:eastAsia="Calibri" w:hAnsi="Calibri" w:cs="Calibri"/>
                <w:sz w:val="18"/>
                <w:lang w:val="en-US" w:bidi="en-US"/>
              </w:rPr>
              <w:t>previously-sent</w:t>
            </w:r>
            <w:proofErr w:type="gramEnd"/>
            <w:r w:rsidRPr="00263CC5">
              <w:rPr>
                <w:rFonts w:ascii="Calibri" w:eastAsia="Calibri" w:hAnsi="Calibri" w:cs="Calibri"/>
                <w:sz w:val="18"/>
                <w:lang w:val="en-US" w:bidi="en-US"/>
              </w:rPr>
              <w:t xml:space="preserve"> transaction</w:t>
            </w:r>
          </w:p>
          <w:p w14:paraId="4C0619E5" w14:textId="77777777" w:rsidR="00263CC5" w:rsidRPr="00263CC5" w:rsidRDefault="00263CC5" w:rsidP="00263CC5">
            <w:pPr>
              <w:widowControl w:val="0"/>
              <w:autoSpaceDE w:val="0"/>
              <w:autoSpaceDN w:val="0"/>
              <w:spacing w:after="0" w:line="201" w:lineRule="exact"/>
              <w:ind w:left="105"/>
              <w:rPr>
                <w:rFonts w:ascii="Calibri" w:eastAsia="Calibri" w:hAnsi="Calibri" w:cs="Calibri"/>
                <w:sz w:val="18"/>
                <w:lang w:val="en-US" w:bidi="en-US"/>
              </w:rPr>
            </w:pPr>
            <w:r w:rsidRPr="00263CC5">
              <w:rPr>
                <w:rFonts w:ascii="Calibri" w:eastAsia="Calibri" w:hAnsi="Calibri" w:cs="Calibri"/>
                <w:sz w:val="18"/>
                <w:lang w:val="en-US" w:bidi="en-US"/>
              </w:rPr>
              <w:t>request.</w:t>
            </w:r>
          </w:p>
        </w:tc>
      </w:tr>
      <w:tr w:rsidR="003D12F1" w:rsidRPr="00263CC5" w14:paraId="17B6F029" w14:textId="77777777" w:rsidTr="00881DC6">
        <w:trPr>
          <w:trHeight w:val="439"/>
        </w:trPr>
        <w:tc>
          <w:tcPr>
            <w:tcW w:w="2474" w:type="dxa"/>
            <w:tcBorders>
              <w:left w:val="nil"/>
              <w:right w:val="single" w:sz="6" w:space="0" w:color="FFFFFF"/>
            </w:tcBorders>
            <w:shd w:val="clear" w:color="auto" w:fill="A6A6A6"/>
          </w:tcPr>
          <w:p w14:paraId="52027966" w14:textId="77777777" w:rsidR="00263CC5" w:rsidRPr="00263CC5" w:rsidRDefault="00263CC5" w:rsidP="00263CC5">
            <w:pPr>
              <w:widowControl w:val="0"/>
              <w:autoSpaceDE w:val="0"/>
              <w:autoSpaceDN w:val="0"/>
              <w:spacing w:after="0" w:line="244" w:lineRule="exact"/>
              <w:ind w:left="105"/>
              <w:rPr>
                <w:rFonts w:ascii="Calibri" w:eastAsia="Calibri" w:hAnsi="Calibri" w:cs="Calibri"/>
                <w:b/>
                <w:sz w:val="20"/>
                <w:lang w:val="en-US" w:bidi="en-US"/>
              </w:rPr>
            </w:pPr>
            <w:r w:rsidRPr="00263CC5">
              <w:rPr>
                <w:rFonts w:ascii="Calibri" w:eastAsia="Calibri" w:hAnsi="Calibri" w:cs="Calibri"/>
                <w:b/>
                <w:color w:val="FFFFFF"/>
                <w:sz w:val="20"/>
                <w:lang w:val="en-US" w:bidi="en-US"/>
              </w:rPr>
              <w:t>payee</w:t>
            </w:r>
          </w:p>
        </w:tc>
        <w:tc>
          <w:tcPr>
            <w:tcW w:w="1205" w:type="dxa"/>
            <w:tcBorders>
              <w:left w:val="single" w:sz="6" w:space="0" w:color="FFFFFF"/>
            </w:tcBorders>
            <w:shd w:val="clear" w:color="auto" w:fill="F1F1F1"/>
          </w:tcPr>
          <w:p w14:paraId="43F822C2" w14:textId="77777777" w:rsidR="00263CC5" w:rsidRPr="00263CC5" w:rsidRDefault="00263CC5" w:rsidP="00263CC5">
            <w:pPr>
              <w:widowControl w:val="0"/>
              <w:autoSpaceDE w:val="0"/>
              <w:autoSpaceDN w:val="0"/>
              <w:spacing w:after="0" w:line="218" w:lineRule="exact"/>
              <w:ind w:left="102"/>
              <w:rPr>
                <w:rFonts w:ascii="Calibri" w:eastAsia="Calibri" w:hAnsi="Calibri" w:cs="Calibri"/>
                <w:sz w:val="18"/>
                <w:lang w:val="en-US" w:bidi="en-US"/>
              </w:rPr>
            </w:pPr>
            <w:r w:rsidRPr="00263CC5">
              <w:rPr>
                <w:rFonts w:ascii="Calibri" w:eastAsia="Calibri" w:hAnsi="Calibri" w:cs="Calibri"/>
                <w:sz w:val="18"/>
                <w:lang w:val="en-US" w:bidi="en-US"/>
              </w:rPr>
              <w:t>1</w:t>
            </w:r>
          </w:p>
        </w:tc>
        <w:tc>
          <w:tcPr>
            <w:tcW w:w="1703" w:type="dxa"/>
            <w:shd w:val="clear" w:color="auto" w:fill="F1F1F1"/>
          </w:tcPr>
          <w:p w14:paraId="215A4B1D" w14:textId="77777777" w:rsidR="00263CC5" w:rsidRPr="00263CC5" w:rsidRDefault="00000000" w:rsidP="00263CC5">
            <w:pPr>
              <w:widowControl w:val="0"/>
              <w:autoSpaceDE w:val="0"/>
              <w:autoSpaceDN w:val="0"/>
              <w:spacing w:after="0" w:line="218" w:lineRule="exact"/>
              <w:ind w:left="105"/>
              <w:rPr>
                <w:rFonts w:ascii="Calibri" w:eastAsia="Calibri" w:hAnsi="Calibri" w:cs="Calibri"/>
                <w:sz w:val="18"/>
                <w:lang w:val="en-US" w:bidi="en-US"/>
              </w:rPr>
            </w:pPr>
            <w:hyperlink w:anchor="_bookmark358" w:history="1">
              <w:r w:rsidR="00263CC5" w:rsidRPr="00263CC5">
                <w:rPr>
                  <w:rFonts w:ascii="Calibri" w:eastAsia="Calibri" w:hAnsi="Calibri" w:cs="Calibri"/>
                  <w:sz w:val="18"/>
                  <w:lang w:val="en-US" w:bidi="en-US"/>
                </w:rPr>
                <w:t>Party</w:t>
              </w:r>
            </w:hyperlink>
          </w:p>
        </w:tc>
        <w:tc>
          <w:tcPr>
            <w:tcW w:w="4541" w:type="dxa"/>
            <w:tcBorders>
              <w:right w:val="nil"/>
            </w:tcBorders>
            <w:shd w:val="clear" w:color="auto" w:fill="F1F1F1"/>
          </w:tcPr>
          <w:p w14:paraId="20005AD3" w14:textId="77777777" w:rsidR="00263CC5" w:rsidRPr="00263CC5" w:rsidRDefault="00263CC5" w:rsidP="00263CC5">
            <w:pPr>
              <w:widowControl w:val="0"/>
              <w:autoSpaceDE w:val="0"/>
              <w:autoSpaceDN w:val="0"/>
              <w:spacing w:after="0" w:line="218" w:lineRule="exact"/>
              <w:ind w:left="105"/>
              <w:rPr>
                <w:rFonts w:ascii="Calibri" w:eastAsia="Calibri" w:hAnsi="Calibri" w:cs="Calibri"/>
                <w:sz w:val="18"/>
                <w:lang w:val="en-US" w:bidi="en-US"/>
              </w:rPr>
            </w:pPr>
            <w:r w:rsidRPr="00263CC5">
              <w:rPr>
                <w:rFonts w:ascii="Calibri" w:eastAsia="Calibri" w:hAnsi="Calibri" w:cs="Calibri"/>
                <w:sz w:val="18"/>
                <w:lang w:val="en-US" w:bidi="en-US"/>
              </w:rPr>
              <w:t>Information about the Payee in the proposed financial</w:t>
            </w:r>
          </w:p>
          <w:p w14:paraId="48A90879" w14:textId="77777777" w:rsidR="00263CC5" w:rsidRPr="00263CC5" w:rsidRDefault="00263CC5" w:rsidP="00263CC5">
            <w:pPr>
              <w:widowControl w:val="0"/>
              <w:autoSpaceDE w:val="0"/>
              <w:autoSpaceDN w:val="0"/>
              <w:spacing w:after="0" w:line="201" w:lineRule="exact"/>
              <w:ind w:left="105"/>
              <w:rPr>
                <w:rFonts w:ascii="Calibri" w:eastAsia="Calibri" w:hAnsi="Calibri" w:cs="Calibri"/>
                <w:sz w:val="18"/>
                <w:lang w:val="en-US" w:bidi="en-US"/>
              </w:rPr>
            </w:pPr>
            <w:r w:rsidRPr="00263CC5">
              <w:rPr>
                <w:rFonts w:ascii="Calibri" w:eastAsia="Calibri" w:hAnsi="Calibri" w:cs="Calibri"/>
                <w:sz w:val="18"/>
                <w:lang w:val="en-US" w:bidi="en-US"/>
              </w:rPr>
              <w:t>transaction.</w:t>
            </w:r>
          </w:p>
        </w:tc>
      </w:tr>
      <w:tr w:rsidR="003D12F1" w:rsidRPr="00263CC5" w14:paraId="41674A8B" w14:textId="77777777" w:rsidTr="00881DC6">
        <w:trPr>
          <w:trHeight w:val="440"/>
        </w:trPr>
        <w:tc>
          <w:tcPr>
            <w:tcW w:w="2474" w:type="dxa"/>
            <w:tcBorders>
              <w:left w:val="nil"/>
              <w:right w:val="single" w:sz="6" w:space="0" w:color="FFFFFF"/>
            </w:tcBorders>
            <w:shd w:val="clear" w:color="auto" w:fill="A6A6A6"/>
          </w:tcPr>
          <w:p w14:paraId="60282571" w14:textId="77777777" w:rsidR="00263CC5" w:rsidRPr="00263CC5" w:rsidRDefault="00263CC5" w:rsidP="00263CC5">
            <w:pPr>
              <w:widowControl w:val="0"/>
              <w:autoSpaceDE w:val="0"/>
              <w:autoSpaceDN w:val="0"/>
              <w:spacing w:after="0" w:line="244" w:lineRule="exact"/>
              <w:ind w:left="105"/>
              <w:rPr>
                <w:rFonts w:ascii="Calibri" w:eastAsia="Calibri" w:hAnsi="Calibri" w:cs="Calibri"/>
                <w:b/>
                <w:sz w:val="20"/>
                <w:lang w:val="en-US" w:bidi="en-US"/>
              </w:rPr>
            </w:pPr>
            <w:r w:rsidRPr="00263CC5">
              <w:rPr>
                <w:rFonts w:ascii="Calibri" w:eastAsia="Calibri" w:hAnsi="Calibri" w:cs="Calibri"/>
                <w:b/>
                <w:color w:val="FFFFFF"/>
                <w:sz w:val="20"/>
                <w:lang w:val="en-US" w:bidi="en-US"/>
              </w:rPr>
              <w:t>payer</w:t>
            </w:r>
          </w:p>
        </w:tc>
        <w:tc>
          <w:tcPr>
            <w:tcW w:w="1205" w:type="dxa"/>
            <w:tcBorders>
              <w:left w:val="single" w:sz="6" w:space="0" w:color="FFFFFF"/>
            </w:tcBorders>
            <w:shd w:val="clear" w:color="auto" w:fill="D9D9D9"/>
          </w:tcPr>
          <w:p w14:paraId="7F314400" w14:textId="77777777" w:rsidR="00263CC5" w:rsidRPr="00263CC5" w:rsidRDefault="00263CC5" w:rsidP="00263CC5">
            <w:pPr>
              <w:widowControl w:val="0"/>
              <w:autoSpaceDE w:val="0"/>
              <w:autoSpaceDN w:val="0"/>
              <w:spacing w:after="0" w:line="218" w:lineRule="exact"/>
              <w:ind w:left="102"/>
              <w:rPr>
                <w:rFonts w:ascii="Calibri" w:eastAsia="Calibri" w:hAnsi="Calibri" w:cs="Calibri"/>
                <w:sz w:val="18"/>
                <w:lang w:val="en-US" w:bidi="en-US"/>
              </w:rPr>
            </w:pPr>
            <w:r w:rsidRPr="00263CC5">
              <w:rPr>
                <w:rFonts w:ascii="Calibri" w:eastAsia="Calibri" w:hAnsi="Calibri" w:cs="Calibri"/>
                <w:sz w:val="18"/>
                <w:lang w:val="en-US" w:bidi="en-US"/>
              </w:rPr>
              <w:t>1</w:t>
            </w:r>
          </w:p>
        </w:tc>
        <w:tc>
          <w:tcPr>
            <w:tcW w:w="1703" w:type="dxa"/>
            <w:shd w:val="clear" w:color="auto" w:fill="D9D9D9"/>
          </w:tcPr>
          <w:p w14:paraId="200AC00B" w14:textId="77777777" w:rsidR="00263CC5" w:rsidRPr="00263CC5" w:rsidRDefault="00000000" w:rsidP="00263CC5">
            <w:pPr>
              <w:widowControl w:val="0"/>
              <w:autoSpaceDE w:val="0"/>
              <w:autoSpaceDN w:val="0"/>
              <w:spacing w:after="0" w:line="218" w:lineRule="exact"/>
              <w:ind w:left="105"/>
              <w:rPr>
                <w:rFonts w:ascii="Calibri" w:eastAsia="Calibri" w:hAnsi="Calibri" w:cs="Calibri"/>
                <w:sz w:val="18"/>
                <w:lang w:val="en-US" w:bidi="en-US"/>
              </w:rPr>
            </w:pPr>
            <w:hyperlink w:anchor="_bookmark358" w:history="1">
              <w:r w:rsidR="00263CC5" w:rsidRPr="00263CC5">
                <w:rPr>
                  <w:rFonts w:ascii="Calibri" w:eastAsia="Calibri" w:hAnsi="Calibri" w:cs="Calibri"/>
                  <w:sz w:val="18"/>
                  <w:lang w:val="en-US" w:bidi="en-US"/>
                </w:rPr>
                <w:t>Party</w:t>
              </w:r>
            </w:hyperlink>
          </w:p>
        </w:tc>
        <w:tc>
          <w:tcPr>
            <w:tcW w:w="4541" w:type="dxa"/>
            <w:tcBorders>
              <w:right w:val="nil"/>
            </w:tcBorders>
            <w:shd w:val="clear" w:color="auto" w:fill="D9D9D9"/>
          </w:tcPr>
          <w:p w14:paraId="57762C34" w14:textId="77777777" w:rsidR="00263CC5" w:rsidRPr="00263CC5" w:rsidRDefault="00263CC5" w:rsidP="00263CC5">
            <w:pPr>
              <w:widowControl w:val="0"/>
              <w:autoSpaceDE w:val="0"/>
              <w:autoSpaceDN w:val="0"/>
              <w:spacing w:after="0" w:line="218" w:lineRule="exact"/>
              <w:ind w:left="105"/>
              <w:rPr>
                <w:rFonts w:ascii="Calibri" w:eastAsia="Calibri" w:hAnsi="Calibri" w:cs="Calibri"/>
                <w:sz w:val="18"/>
                <w:lang w:val="en-US" w:bidi="en-US"/>
              </w:rPr>
            </w:pPr>
            <w:r w:rsidRPr="00263CC5">
              <w:rPr>
                <w:rFonts w:ascii="Calibri" w:eastAsia="Calibri" w:hAnsi="Calibri" w:cs="Calibri"/>
                <w:sz w:val="18"/>
                <w:lang w:val="en-US" w:bidi="en-US"/>
              </w:rPr>
              <w:t>Information about the Payer in the proposed financial</w:t>
            </w:r>
          </w:p>
          <w:p w14:paraId="6B8AA84C" w14:textId="77777777" w:rsidR="00263CC5" w:rsidRPr="00263CC5" w:rsidRDefault="00263CC5" w:rsidP="00263CC5">
            <w:pPr>
              <w:widowControl w:val="0"/>
              <w:autoSpaceDE w:val="0"/>
              <w:autoSpaceDN w:val="0"/>
              <w:spacing w:after="0" w:line="201" w:lineRule="exact"/>
              <w:ind w:left="105"/>
              <w:rPr>
                <w:rFonts w:ascii="Calibri" w:eastAsia="Calibri" w:hAnsi="Calibri" w:cs="Calibri"/>
                <w:sz w:val="18"/>
                <w:lang w:val="en-US" w:bidi="en-US"/>
              </w:rPr>
            </w:pPr>
            <w:r w:rsidRPr="00263CC5">
              <w:rPr>
                <w:rFonts w:ascii="Calibri" w:eastAsia="Calibri" w:hAnsi="Calibri" w:cs="Calibri"/>
                <w:sz w:val="18"/>
                <w:lang w:val="en-US" w:bidi="en-US"/>
              </w:rPr>
              <w:t>transaction.</w:t>
            </w:r>
          </w:p>
        </w:tc>
      </w:tr>
      <w:tr w:rsidR="003D12F1" w:rsidRPr="00263CC5" w14:paraId="69EC5179" w14:textId="77777777" w:rsidTr="00881DC6">
        <w:trPr>
          <w:trHeight w:val="239"/>
        </w:trPr>
        <w:tc>
          <w:tcPr>
            <w:tcW w:w="2474" w:type="dxa"/>
            <w:tcBorders>
              <w:left w:val="nil"/>
              <w:right w:val="single" w:sz="6" w:space="0" w:color="FFFFFF"/>
            </w:tcBorders>
            <w:shd w:val="clear" w:color="auto" w:fill="A6A6A6"/>
          </w:tcPr>
          <w:p w14:paraId="32A395BB" w14:textId="77777777" w:rsidR="00263CC5" w:rsidRPr="00263CC5" w:rsidRDefault="00263CC5" w:rsidP="00263CC5">
            <w:pPr>
              <w:widowControl w:val="0"/>
              <w:autoSpaceDE w:val="0"/>
              <w:autoSpaceDN w:val="0"/>
              <w:spacing w:after="0" w:line="220" w:lineRule="exact"/>
              <w:ind w:left="105"/>
              <w:rPr>
                <w:rFonts w:ascii="Calibri" w:eastAsia="Calibri" w:hAnsi="Calibri" w:cs="Calibri"/>
                <w:b/>
                <w:sz w:val="20"/>
                <w:lang w:val="en-US" w:bidi="en-US"/>
              </w:rPr>
            </w:pPr>
            <w:proofErr w:type="spellStart"/>
            <w:r w:rsidRPr="00263CC5">
              <w:rPr>
                <w:rFonts w:ascii="Calibri" w:eastAsia="Calibri" w:hAnsi="Calibri" w:cs="Calibri"/>
                <w:b/>
                <w:color w:val="FFFFFF"/>
                <w:sz w:val="20"/>
                <w:lang w:val="en-US" w:bidi="en-US"/>
              </w:rPr>
              <w:t>amountType</w:t>
            </w:r>
            <w:proofErr w:type="spellEnd"/>
          </w:p>
        </w:tc>
        <w:tc>
          <w:tcPr>
            <w:tcW w:w="1205" w:type="dxa"/>
            <w:tcBorders>
              <w:left w:val="single" w:sz="6" w:space="0" w:color="FFFFFF"/>
            </w:tcBorders>
            <w:shd w:val="clear" w:color="auto" w:fill="F1F1F1"/>
          </w:tcPr>
          <w:p w14:paraId="48B3FB9A" w14:textId="77777777" w:rsidR="00263CC5" w:rsidRPr="00263CC5" w:rsidRDefault="00263CC5" w:rsidP="00263CC5">
            <w:pPr>
              <w:widowControl w:val="0"/>
              <w:autoSpaceDE w:val="0"/>
              <w:autoSpaceDN w:val="0"/>
              <w:spacing w:after="0" w:line="218" w:lineRule="exact"/>
              <w:ind w:left="102"/>
              <w:rPr>
                <w:rFonts w:ascii="Calibri" w:eastAsia="Calibri" w:hAnsi="Calibri" w:cs="Calibri"/>
                <w:sz w:val="18"/>
                <w:lang w:val="en-US" w:bidi="en-US"/>
              </w:rPr>
            </w:pPr>
            <w:r w:rsidRPr="00263CC5">
              <w:rPr>
                <w:rFonts w:ascii="Calibri" w:eastAsia="Calibri" w:hAnsi="Calibri" w:cs="Calibri"/>
                <w:sz w:val="18"/>
                <w:lang w:val="en-US" w:bidi="en-US"/>
              </w:rPr>
              <w:t>1</w:t>
            </w:r>
          </w:p>
        </w:tc>
        <w:tc>
          <w:tcPr>
            <w:tcW w:w="1703" w:type="dxa"/>
            <w:shd w:val="clear" w:color="auto" w:fill="F1F1F1"/>
          </w:tcPr>
          <w:p w14:paraId="3BC82687" w14:textId="77777777" w:rsidR="00263CC5" w:rsidRPr="00263CC5" w:rsidRDefault="00000000" w:rsidP="00263CC5">
            <w:pPr>
              <w:widowControl w:val="0"/>
              <w:autoSpaceDE w:val="0"/>
              <w:autoSpaceDN w:val="0"/>
              <w:spacing w:after="0" w:line="218" w:lineRule="exact"/>
              <w:ind w:left="105"/>
              <w:rPr>
                <w:rFonts w:ascii="Calibri" w:eastAsia="Calibri" w:hAnsi="Calibri" w:cs="Calibri"/>
                <w:sz w:val="18"/>
                <w:lang w:val="en-US" w:bidi="en-US"/>
              </w:rPr>
            </w:pPr>
            <w:hyperlink w:anchor="_bookmark267" w:history="1">
              <w:proofErr w:type="spellStart"/>
              <w:r w:rsidR="00263CC5" w:rsidRPr="00263CC5">
                <w:rPr>
                  <w:rFonts w:ascii="Calibri" w:eastAsia="Calibri" w:hAnsi="Calibri" w:cs="Calibri"/>
                  <w:sz w:val="18"/>
                  <w:lang w:val="en-US" w:bidi="en-US"/>
                </w:rPr>
                <w:t>AmountType</w:t>
              </w:r>
              <w:proofErr w:type="spellEnd"/>
            </w:hyperlink>
          </w:p>
        </w:tc>
        <w:tc>
          <w:tcPr>
            <w:tcW w:w="4541" w:type="dxa"/>
            <w:tcBorders>
              <w:right w:val="nil"/>
            </w:tcBorders>
            <w:shd w:val="clear" w:color="auto" w:fill="F1F1F1"/>
          </w:tcPr>
          <w:p w14:paraId="087ACBE2" w14:textId="77777777" w:rsidR="00263CC5" w:rsidRPr="00263CC5" w:rsidRDefault="00263CC5" w:rsidP="00263CC5">
            <w:pPr>
              <w:widowControl w:val="0"/>
              <w:autoSpaceDE w:val="0"/>
              <w:autoSpaceDN w:val="0"/>
              <w:spacing w:after="0" w:line="218" w:lineRule="exact"/>
              <w:ind w:left="105"/>
              <w:rPr>
                <w:rFonts w:ascii="Calibri" w:eastAsia="Calibri" w:hAnsi="Calibri" w:cs="Calibri"/>
                <w:sz w:val="18"/>
                <w:lang w:val="en-US" w:bidi="en-US"/>
              </w:rPr>
            </w:pPr>
            <w:r w:rsidRPr="00263CC5">
              <w:rPr>
                <w:rFonts w:ascii="Calibri" w:eastAsia="Calibri" w:hAnsi="Calibri" w:cs="Calibri"/>
                <w:b/>
                <w:sz w:val="18"/>
                <w:lang w:val="en-US" w:bidi="en-US"/>
              </w:rPr>
              <w:t xml:space="preserve">SEND </w:t>
            </w:r>
            <w:r w:rsidRPr="00263CC5">
              <w:rPr>
                <w:rFonts w:ascii="Calibri" w:eastAsia="Calibri" w:hAnsi="Calibri" w:cs="Calibri"/>
                <w:sz w:val="18"/>
                <w:lang w:val="en-US" w:bidi="en-US"/>
              </w:rPr>
              <w:t xml:space="preserve">for send amount, </w:t>
            </w:r>
            <w:r w:rsidRPr="00263CC5">
              <w:rPr>
                <w:rFonts w:ascii="Calibri" w:eastAsia="Calibri" w:hAnsi="Calibri" w:cs="Calibri"/>
                <w:b/>
                <w:sz w:val="18"/>
                <w:lang w:val="en-US" w:bidi="en-US"/>
              </w:rPr>
              <w:t xml:space="preserve">RECEIVE </w:t>
            </w:r>
            <w:r w:rsidRPr="00263CC5">
              <w:rPr>
                <w:rFonts w:ascii="Calibri" w:eastAsia="Calibri" w:hAnsi="Calibri" w:cs="Calibri"/>
                <w:sz w:val="18"/>
                <w:lang w:val="en-US" w:bidi="en-US"/>
              </w:rPr>
              <w:t>for receive amount.</w:t>
            </w:r>
          </w:p>
        </w:tc>
      </w:tr>
      <w:tr w:rsidR="003D12F1" w:rsidRPr="00263CC5" w14:paraId="79EC909F" w14:textId="77777777" w:rsidTr="00881DC6">
        <w:trPr>
          <w:trHeight w:val="1980"/>
        </w:trPr>
        <w:tc>
          <w:tcPr>
            <w:tcW w:w="2474" w:type="dxa"/>
            <w:tcBorders>
              <w:left w:val="nil"/>
              <w:right w:val="single" w:sz="6" w:space="0" w:color="FFFFFF"/>
            </w:tcBorders>
            <w:shd w:val="clear" w:color="auto" w:fill="A6A6A6"/>
          </w:tcPr>
          <w:p w14:paraId="29FE8DE3" w14:textId="77777777" w:rsidR="00263CC5" w:rsidRPr="00263CC5" w:rsidRDefault="00263CC5" w:rsidP="00263CC5">
            <w:pPr>
              <w:widowControl w:val="0"/>
              <w:autoSpaceDE w:val="0"/>
              <w:autoSpaceDN w:val="0"/>
              <w:spacing w:after="0" w:line="244" w:lineRule="exact"/>
              <w:ind w:left="105"/>
              <w:rPr>
                <w:rFonts w:ascii="Calibri" w:eastAsia="Calibri" w:hAnsi="Calibri" w:cs="Calibri"/>
                <w:b/>
                <w:sz w:val="20"/>
                <w:lang w:val="en-US" w:bidi="en-US"/>
              </w:rPr>
            </w:pPr>
            <w:r w:rsidRPr="00263CC5">
              <w:rPr>
                <w:rFonts w:ascii="Calibri" w:eastAsia="Calibri" w:hAnsi="Calibri" w:cs="Calibri"/>
                <w:b/>
                <w:color w:val="FFFFFF"/>
                <w:sz w:val="20"/>
                <w:lang w:val="en-US" w:bidi="en-US"/>
              </w:rPr>
              <w:t>amount</w:t>
            </w:r>
          </w:p>
        </w:tc>
        <w:tc>
          <w:tcPr>
            <w:tcW w:w="1205" w:type="dxa"/>
            <w:tcBorders>
              <w:left w:val="single" w:sz="6" w:space="0" w:color="FFFFFF"/>
            </w:tcBorders>
            <w:shd w:val="clear" w:color="auto" w:fill="D9D9D9"/>
          </w:tcPr>
          <w:p w14:paraId="25960BC4" w14:textId="77777777" w:rsidR="00263CC5" w:rsidRPr="00263CC5" w:rsidRDefault="00263CC5" w:rsidP="00263CC5">
            <w:pPr>
              <w:widowControl w:val="0"/>
              <w:autoSpaceDE w:val="0"/>
              <w:autoSpaceDN w:val="0"/>
              <w:spacing w:after="0" w:line="218" w:lineRule="exact"/>
              <w:ind w:left="102"/>
              <w:rPr>
                <w:rFonts w:ascii="Calibri" w:eastAsia="Calibri" w:hAnsi="Calibri" w:cs="Calibri"/>
                <w:sz w:val="18"/>
                <w:lang w:val="en-US" w:bidi="en-US"/>
              </w:rPr>
            </w:pPr>
            <w:r w:rsidRPr="00263CC5">
              <w:rPr>
                <w:rFonts w:ascii="Calibri" w:eastAsia="Calibri" w:hAnsi="Calibri" w:cs="Calibri"/>
                <w:sz w:val="18"/>
                <w:lang w:val="en-US" w:bidi="en-US"/>
              </w:rPr>
              <w:t>1</w:t>
            </w:r>
          </w:p>
        </w:tc>
        <w:tc>
          <w:tcPr>
            <w:tcW w:w="1703" w:type="dxa"/>
            <w:shd w:val="clear" w:color="auto" w:fill="D9D9D9"/>
          </w:tcPr>
          <w:p w14:paraId="084E30ED" w14:textId="77777777" w:rsidR="00263CC5" w:rsidRPr="00263CC5" w:rsidRDefault="00000000" w:rsidP="00263CC5">
            <w:pPr>
              <w:widowControl w:val="0"/>
              <w:autoSpaceDE w:val="0"/>
              <w:autoSpaceDN w:val="0"/>
              <w:spacing w:after="0" w:line="218" w:lineRule="exact"/>
              <w:ind w:left="105"/>
              <w:rPr>
                <w:rFonts w:ascii="Calibri" w:eastAsia="Calibri" w:hAnsi="Calibri" w:cs="Calibri"/>
                <w:sz w:val="18"/>
                <w:lang w:val="en-US" w:bidi="en-US"/>
              </w:rPr>
            </w:pPr>
            <w:hyperlink w:anchor="_bookmark356" w:history="1">
              <w:r w:rsidR="00263CC5" w:rsidRPr="00263CC5">
                <w:rPr>
                  <w:rFonts w:ascii="Calibri" w:eastAsia="Calibri" w:hAnsi="Calibri" w:cs="Calibri"/>
                  <w:sz w:val="18"/>
                  <w:lang w:val="en-US" w:bidi="en-US"/>
                </w:rPr>
                <w:t>Money</w:t>
              </w:r>
            </w:hyperlink>
          </w:p>
        </w:tc>
        <w:tc>
          <w:tcPr>
            <w:tcW w:w="4541" w:type="dxa"/>
            <w:tcBorders>
              <w:right w:val="nil"/>
            </w:tcBorders>
            <w:shd w:val="clear" w:color="auto" w:fill="D9D9D9"/>
          </w:tcPr>
          <w:p w14:paraId="3AB7BBF4" w14:textId="77777777" w:rsidR="00263CC5" w:rsidRPr="00263CC5" w:rsidRDefault="00263CC5" w:rsidP="00263CC5">
            <w:pPr>
              <w:widowControl w:val="0"/>
              <w:autoSpaceDE w:val="0"/>
              <w:autoSpaceDN w:val="0"/>
              <w:spacing w:after="0" w:line="218" w:lineRule="exact"/>
              <w:ind w:left="105"/>
              <w:rPr>
                <w:rFonts w:ascii="Calibri" w:eastAsia="Calibri" w:hAnsi="Calibri" w:cs="Calibri"/>
                <w:sz w:val="18"/>
                <w:lang w:val="en-US" w:bidi="en-US"/>
              </w:rPr>
            </w:pPr>
            <w:r w:rsidRPr="00263CC5">
              <w:rPr>
                <w:rFonts w:ascii="Calibri" w:eastAsia="Calibri" w:hAnsi="Calibri" w:cs="Calibri"/>
                <w:sz w:val="18"/>
                <w:lang w:val="en-US" w:bidi="en-US"/>
              </w:rPr>
              <w:t xml:space="preserve">Depending on </w:t>
            </w:r>
            <w:proofErr w:type="spellStart"/>
            <w:r w:rsidRPr="00263CC5">
              <w:rPr>
                <w:rFonts w:ascii="Calibri" w:eastAsia="Calibri" w:hAnsi="Calibri" w:cs="Calibri"/>
                <w:b/>
                <w:sz w:val="18"/>
                <w:lang w:val="en-US" w:bidi="en-US"/>
              </w:rPr>
              <w:t>amountType</w:t>
            </w:r>
            <w:proofErr w:type="spellEnd"/>
            <w:r w:rsidRPr="00263CC5">
              <w:rPr>
                <w:rFonts w:ascii="Calibri" w:eastAsia="Calibri" w:hAnsi="Calibri" w:cs="Calibri"/>
                <w:sz w:val="18"/>
                <w:lang w:val="en-US" w:bidi="en-US"/>
              </w:rPr>
              <w:t>:</w:t>
            </w:r>
          </w:p>
          <w:p w14:paraId="35B260E6" w14:textId="77777777" w:rsidR="00263CC5" w:rsidRPr="00263CC5" w:rsidRDefault="00263CC5" w:rsidP="00263CC5">
            <w:pPr>
              <w:widowControl w:val="0"/>
              <w:autoSpaceDE w:val="0"/>
              <w:autoSpaceDN w:val="0"/>
              <w:spacing w:after="0" w:line="240" w:lineRule="auto"/>
              <w:ind w:left="105" w:right="149"/>
              <w:rPr>
                <w:rFonts w:ascii="Calibri" w:eastAsia="Calibri" w:hAnsi="Calibri" w:cs="Calibri"/>
                <w:sz w:val="18"/>
                <w:lang w:val="en-US" w:bidi="en-US"/>
              </w:rPr>
            </w:pPr>
            <w:r w:rsidRPr="00263CC5">
              <w:rPr>
                <w:rFonts w:ascii="Calibri" w:eastAsia="Calibri" w:hAnsi="Calibri" w:cs="Calibri"/>
                <w:sz w:val="18"/>
                <w:lang w:val="en-US" w:bidi="en-US"/>
              </w:rPr>
              <w:t xml:space="preserve">If </w:t>
            </w:r>
            <w:r w:rsidRPr="00263CC5">
              <w:rPr>
                <w:rFonts w:ascii="Calibri" w:eastAsia="Calibri" w:hAnsi="Calibri" w:cs="Calibri"/>
                <w:b/>
                <w:sz w:val="18"/>
                <w:lang w:val="en-US" w:bidi="en-US"/>
              </w:rPr>
              <w:t>SEND</w:t>
            </w:r>
            <w:r w:rsidRPr="00263CC5">
              <w:rPr>
                <w:rFonts w:ascii="Calibri" w:eastAsia="Calibri" w:hAnsi="Calibri" w:cs="Calibri"/>
                <w:sz w:val="18"/>
                <w:lang w:val="en-US" w:bidi="en-US"/>
              </w:rPr>
              <w:t>: The amount the Payer would like to send; that is, the amount that should be withdrawn from the Payer account including any fees. The amount is updated by each participating entity in the transaction.</w:t>
            </w:r>
          </w:p>
          <w:p w14:paraId="173C288E" w14:textId="77777777" w:rsidR="00263CC5" w:rsidRPr="00263CC5" w:rsidRDefault="00263CC5" w:rsidP="00263CC5">
            <w:pPr>
              <w:widowControl w:val="0"/>
              <w:autoSpaceDE w:val="0"/>
              <w:autoSpaceDN w:val="0"/>
              <w:spacing w:before="1" w:after="0" w:line="220" w:lineRule="atLeast"/>
              <w:ind w:left="105" w:right="105"/>
              <w:rPr>
                <w:rFonts w:ascii="Calibri" w:eastAsia="Calibri" w:hAnsi="Calibri" w:cs="Calibri"/>
                <w:sz w:val="18"/>
                <w:lang w:val="en-US" w:bidi="en-US"/>
              </w:rPr>
            </w:pPr>
            <w:r w:rsidRPr="00263CC5">
              <w:rPr>
                <w:rFonts w:ascii="Calibri" w:eastAsia="Calibri" w:hAnsi="Calibri" w:cs="Calibri"/>
                <w:sz w:val="18"/>
                <w:lang w:val="en-US" w:bidi="en-US"/>
              </w:rPr>
              <w:t xml:space="preserve">If </w:t>
            </w:r>
            <w:r w:rsidRPr="00263CC5">
              <w:rPr>
                <w:rFonts w:ascii="Calibri" w:eastAsia="Calibri" w:hAnsi="Calibri" w:cs="Calibri"/>
                <w:b/>
                <w:sz w:val="18"/>
                <w:lang w:val="en-US" w:bidi="en-US"/>
              </w:rPr>
              <w:t>RECEIVE</w:t>
            </w:r>
            <w:r w:rsidRPr="00263CC5">
              <w:rPr>
                <w:rFonts w:ascii="Calibri" w:eastAsia="Calibri" w:hAnsi="Calibri" w:cs="Calibri"/>
                <w:sz w:val="18"/>
                <w:lang w:val="en-US" w:bidi="en-US"/>
              </w:rPr>
              <w:t>: The amount the Payee should receive; that is, the amount that should be sent to the receiver exclusive any fees. The amount is not updated by any of the participating entities.</w:t>
            </w:r>
          </w:p>
        </w:tc>
      </w:tr>
      <w:tr w:rsidR="00263CC5" w:rsidRPr="00263CC5" w14:paraId="2F0AE099" w14:textId="77777777" w:rsidTr="00881DC6">
        <w:trPr>
          <w:trHeight w:val="1980"/>
        </w:trPr>
        <w:tc>
          <w:tcPr>
            <w:tcW w:w="2474" w:type="dxa"/>
            <w:tcBorders>
              <w:left w:val="nil"/>
              <w:right w:val="single" w:sz="6" w:space="0" w:color="FFFFFF"/>
            </w:tcBorders>
            <w:shd w:val="clear" w:color="auto" w:fill="A6A6A6"/>
          </w:tcPr>
          <w:p w14:paraId="3894F943" w14:textId="70704E46" w:rsidR="00263CC5" w:rsidRPr="00263CC5" w:rsidRDefault="008D1A2E" w:rsidP="00263CC5">
            <w:pPr>
              <w:widowControl w:val="0"/>
              <w:autoSpaceDE w:val="0"/>
              <w:autoSpaceDN w:val="0"/>
              <w:spacing w:after="0" w:line="244" w:lineRule="exact"/>
              <w:ind w:left="105"/>
              <w:rPr>
                <w:rFonts w:ascii="Calibri" w:eastAsia="Calibri" w:hAnsi="Calibri" w:cs="Calibri"/>
                <w:b/>
                <w:color w:val="FFFFFF"/>
                <w:sz w:val="20"/>
                <w:lang w:val="en-US" w:bidi="en-US"/>
              </w:rPr>
            </w:pPr>
            <w:r>
              <w:rPr>
                <w:rFonts w:ascii="Calibri" w:eastAsia="Calibri" w:hAnsi="Calibri" w:cs="Calibri"/>
                <w:b/>
                <w:color w:val="FFFFFF"/>
                <w:sz w:val="20"/>
                <w:lang w:val="en-US" w:bidi="en-US"/>
              </w:rPr>
              <w:t>converter</w:t>
            </w:r>
          </w:p>
        </w:tc>
        <w:tc>
          <w:tcPr>
            <w:tcW w:w="1205" w:type="dxa"/>
            <w:tcBorders>
              <w:left w:val="single" w:sz="6" w:space="0" w:color="FFFFFF"/>
            </w:tcBorders>
            <w:shd w:val="clear" w:color="auto" w:fill="F2F2F2" w:themeFill="background1" w:themeFillShade="F2"/>
          </w:tcPr>
          <w:p w14:paraId="462B5BCD" w14:textId="04968B3A" w:rsidR="00263CC5" w:rsidRPr="00263CC5" w:rsidRDefault="008D1A2E" w:rsidP="00263CC5">
            <w:pPr>
              <w:widowControl w:val="0"/>
              <w:autoSpaceDE w:val="0"/>
              <w:autoSpaceDN w:val="0"/>
              <w:spacing w:after="0" w:line="218" w:lineRule="exact"/>
              <w:ind w:left="102"/>
              <w:rPr>
                <w:rFonts w:ascii="Calibri" w:eastAsia="Calibri" w:hAnsi="Calibri" w:cs="Calibri"/>
                <w:sz w:val="18"/>
                <w:lang w:val="en-US" w:bidi="en-US"/>
              </w:rPr>
            </w:pPr>
            <w:r>
              <w:rPr>
                <w:rFonts w:ascii="Calibri" w:eastAsia="Calibri" w:hAnsi="Calibri" w:cs="Calibri"/>
                <w:sz w:val="18"/>
                <w:lang w:val="en-US" w:bidi="en-US"/>
              </w:rPr>
              <w:t>0..1</w:t>
            </w:r>
          </w:p>
        </w:tc>
        <w:tc>
          <w:tcPr>
            <w:tcW w:w="1703" w:type="dxa"/>
            <w:shd w:val="clear" w:color="auto" w:fill="F2F2F2" w:themeFill="background1" w:themeFillShade="F2"/>
          </w:tcPr>
          <w:p w14:paraId="086DA6DC" w14:textId="57E5AB71" w:rsidR="00263CC5" w:rsidRPr="00263CC5" w:rsidRDefault="00000000" w:rsidP="00263CC5">
            <w:pPr>
              <w:widowControl w:val="0"/>
              <w:autoSpaceDE w:val="0"/>
              <w:autoSpaceDN w:val="0"/>
              <w:spacing w:after="0" w:line="218" w:lineRule="exact"/>
              <w:ind w:left="105"/>
              <w:rPr>
                <w:rFonts w:ascii="Calibri" w:eastAsia="Calibri" w:hAnsi="Calibri" w:cs="Calibri"/>
                <w:lang w:val="en-US" w:bidi="en-US"/>
              </w:rPr>
            </w:pPr>
            <w:hyperlink w:anchor="_CurrencyConverter" w:history="1">
              <w:proofErr w:type="spellStart"/>
              <w:r w:rsidR="008D1A2E" w:rsidRPr="006017B9">
                <w:rPr>
                  <w:rStyle w:val="Hyperlink"/>
                  <w:sz w:val="18"/>
                  <w:szCs w:val="18"/>
                </w:rPr>
                <w:t>Curre</w:t>
              </w:r>
              <w:r w:rsidR="008D1A2E" w:rsidRPr="006017B9">
                <w:rPr>
                  <w:rStyle w:val="Hyperlink"/>
                  <w:sz w:val="18"/>
                  <w:szCs w:val="18"/>
                </w:rPr>
                <w:t>n</w:t>
              </w:r>
              <w:r w:rsidR="008D1A2E" w:rsidRPr="006017B9">
                <w:rPr>
                  <w:rStyle w:val="Hyperlink"/>
                  <w:sz w:val="18"/>
                  <w:szCs w:val="18"/>
                </w:rPr>
                <w:t>cyConverter</w:t>
              </w:r>
              <w:proofErr w:type="spellEnd"/>
            </w:hyperlink>
          </w:p>
        </w:tc>
        <w:tc>
          <w:tcPr>
            <w:tcW w:w="4541" w:type="dxa"/>
            <w:tcBorders>
              <w:right w:val="nil"/>
            </w:tcBorders>
            <w:shd w:val="clear" w:color="auto" w:fill="F2F2F2" w:themeFill="background1" w:themeFillShade="F2"/>
          </w:tcPr>
          <w:p w14:paraId="71A70229" w14:textId="22925E01" w:rsidR="00263CC5" w:rsidRPr="00293751" w:rsidRDefault="0028649A" w:rsidP="00263CC5">
            <w:pPr>
              <w:widowControl w:val="0"/>
              <w:autoSpaceDE w:val="0"/>
              <w:autoSpaceDN w:val="0"/>
              <w:spacing w:after="0" w:line="218" w:lineRule="exact"/>
              <w:ind w:left="105"/>
              <w:rPr>
                <w:rFonts w:ascii="Calibri" w:eastAsia="Calibri" w:hAnsi="Calibri" w:cs="Calibri"/>
                <w:sz w:val="18"/>
                <w:lang w:val="en-US" w:bidi="en-US"/>
              </w:rPr>
            </w:pPr>
            <w:r>
              <w:rPr>
                <w:rFonts w:ascii="Calibri" w:eastAsia="Calibri" w:hAnsi="Calibri" w:cs="Calibri"/>
                <w:b/>
                <w:bCs/>
                <w:sz w:val="18"/>
                <w:lang w:val="en-US" w:bidi="en-US"/>
              </w:rPr>
              <w:t>PAYER</w:t>
            </w:r>
            <w:r>
              <w:rPr>
                <w:rFonts w:ascii="Calibri" w:eastAsia="Calibri" w:hAnsi="Calibri" w:cs="Calibri"/>
                <w:sz w:val="18"/>
                <w:lang w:val="en-US" w:bidi="en-US"/>
              </w:rPr>
              <w:t xml:space="preserve"> if the payer DFSP intends to perform currency conversion</w:t>
            </w:r>
            <w:r w:rsidR="00AF1F2B">
              <w:rPr>
                <w:rFonts w:ascii="Calibri" w:eastAsia="Calibri" w:hAnsi="Calibri" w:cs="Calibri"/>
                <w:sz w:val="18"/>
                <w:lang w:val="en-US" w:bidi="en-US"/>
              </w:rPr>
              <w:t xml:space="preserve">; </w:t>
            </w:r>
            <w:r w:rsidR="00AF1F2B">
              <w:rPr>
                <w:rFonts w:ascii="Calibri" w:eastAsia="Calibri" w:hAnsi="Calibri" w:cs="Calibri"/>
                <w:b/>
                <w:bCs/>
                <w:sz w:val="18"/>
                <w:lang w:val="en-US" w:bidi="en-US"/>
              </w:rPr>
              <w:t>PAYEE</w:t>
            </w:r>
            <w:r w:rsidR="00AF1F2B">
              <w:rPr>
                <w:rFonts w:ascii="Calibri" w:eastAsia="Calibri" w:hAnsi="Calibri" w:cs="Calibri"/>
                <w:sz w:val="18"/>
                <w:lang w:val="en-US" w:bidi="en-US"/>
              </w:rPr>
              <w:t xml:space="preserve"> if the payer DFSP wants the payee DFSP to perform currency conversion</w:t>
            </w:r>
            <w:r w:rsidR="00293751">
              <w:rPr>
                <w:rFonts w:ascii="Calibri" w:eastAsia="Calibri" w:hAnsi="Calibri" w:cs="Calibri"/>
                <w:sz w:val="18"/>
                <w:lang w:val="en-US" w:bidi="en-US"/>
              </w:rPr>
              <w:t xml:space="preserve">. If </w:t>
            </w:r>
            <w:r w:rsidR="00480D2D">
              <w:rPr>
                <w:rFonts w:ascii="Calibri" w:eastAsia="Calibri" w:hAnsi="Calibri" w:cs="Calibri"/>
                <w:sz w:val="18"/>
                <w:lang w:val="en-US" w:bidi="en-US"/>
              </w:rPr>
              <w:t xml:space="preserve">absent and the transfer requires currency conversion, then the converting institution will be inferred from the </w:t>
            </w:r>
            <w:r w:rsidR="005A274A">
              <w:rPr>
                <w:rFonts w:ascii="Calibri" w:eastAsia="Calibri" w:hAnsi="Calibri" w:cs="Calibri"/>
                <w:sz w:val="18"/>
                <w:lang w:val="en-US" w:bidi="en-US"/>
              </w:rPr>
              <w:t xml:space="preserve">currency in which the quotation is requested: if </w:t>
            </w:r>
            <w:r w:rsidR="003D12F1">
              <w:rPr>
                <w:rFonts w:ascii="Calibri" w:eastAsia="Calibri" w:hAnsi="Calibri" w:cs="Calibri"/>
                <w:sz w:val="18"/>
                <w:lang w:val="en-US" w:bidi="en-US"/>
              </w:rPr>
              <w:t>the quotation is requested in the source currency, then the payee DFSP should perform currency conversion. If it is in the target currency, then the payer DFSP will perform currency conversion.</w:t>
            </w:r>
          </w:p>
        </w:tc>
      </w:tr>
      <w:tr w:rsidR="00806F36" w:rsidRPr="00263CC5" w14:paraId="31A6EA18" w14:textId="77777777" w:rsidTr="00881DC6">
        <w:trPr>
          <w:trHeight w:val="1214"/>
        </w:trPr>
        <w:tc>
          <w:tcPr>
            <w:tcW w:w="2474" w:type="dxa"/>
            <w:tcBorders>
              <w:left w:val="nil"/>
              <w:right w:val="single" w:sz="6" w:space="0" w:color="FFFFFF"/>
            </w:tcBorders>
            <w:shd w:val="clear" w:color="auto" w:fill="A6A6A6"/>
          </w:tcPr>
          <w:p w14:paraId="5D6C31AB" w14:textId="4CD63353" w:rsidR="00806F36" w:rsidRDefault="00806F36" w:rsidP="00263CC5">
            <w:pPr>
              <w:widowControl w:val="0"/>
              <w:autoSpaceDE w:val="0"/>
              <w:autoSpaceDN w:val="0"/>
              <w:spacing w:after="0" w:line="244" w:lineRule="exact"/>
              <w:ind w:left="105"/>
              <w:rPr>
                <w:rFonts w:ascii="Calibri" w:eastAsia="Calibri" w:hAnsi="Calibri" w:cs="Calibri"/>
                <w:b/>
                <w:color w:val="FFFFFF"/>
                <w:sz w:val="20"/>
                <w:lang w:val="en-US" w:bidi="en-US"/>
              </w:rPr>
            </w:pPr>
            <w:bookmarkStart w:id="132" w:name="_Hlk139873383"/>
            <w:proofErr w:type="spellStart"/>
            <w:r>
              <w:rPr>
                <w:rFonts w:ascii="Calibri" w:eastAsia="Calibri" w:hAnsi="Calibri" w:cs="Calibri"/>
                <w:b/>
                <w:color w:val="FFFFFF"/>
                <w:sz w:val="20"/>
                <w:lang w:val="en-US" w:bidi="en-US"/>
              </w:rPr>
              <w:t>conversionRate</w:t>
            </w:r>
            <w:proofErr w:type="spellEnd"/>
          </w:p>
        </w:tc>
        <w:tc>
          <w:tcPr>
            <w:tcW w:w="1205" w:type="dxa"/>
            <w:tcBorders>
              <w:left w:val="single" w:sz="6" w:space="0" w:color="FFFFFF"/>
            </w:tcBorders>
            <w:shd w:val="clear" w:color="auto" w:fill="D9D9D9" w:themeFill="background1" w:themeFillShade="D9"/>
          </w:tcPr>
          <w:p w14:paraId="1ABA5CFE" w14:textId="4CBD320B" w:rsidR="00806F36" w:rsidRDefault="00806F36" w:rsidP="00263CC5">
            <w:pPr>
              <w:widowControl w:val="0"/>
              <w:autoSpaceDE w:val="0"/>
              <w:autoSpaceDN w:val="0"/>
              <w:spacing w:after="0" w:line="218" w:lineRule="exact"/>
              <w:ind w:left="102"/>
              <w:rPr>
                <w:rFonts w:ascii="Calibri" w:eastAsia="Calibri" w:hAnsi="Calibri" w:cs="Calibri"/>
                <w:sz w:val="18"/>
                <w:lang w:val="en-US" w:bidi="en-US"/>
              </w:rPr>
            </w:pPr>
            <w:r>
              <w:rPr>
                <w:rFonts w:ascii="Calibri" w:eastAsia="Calibri" w:hAnsi="Calibri" w:cs="Calibri"/>
                <w:sz w:val="18"/>
                <w:lang w:val="en-US" w:bidi="en-US"/>
              </w:rPr>
              <w:t>0..1</w:t>
            </w:r>
          </w:p>
        </w:tc>
        <w:tc>
          <w:tcPr>
            <w:tcW w:w="1703" w:type="dxa"/>
            <w:shd w:val="clear" w:color="auto" w:fill="D9D9D9" w:themeFill="background1" w:themeFillShade="D9"/>
          </w:tcPr>
          <w:p w14:paraId="7A8E3704" w14:textId="03F114F0" w:rsidR="00806F36" w:rsidRPr="00881DC6" w:rsidRDefault="00000000" w:rsidP="00263CC5">
            <w:pPr>
              <w:widowControl w:val="0"/>
              <w:autoSpaceDE w:val="0"/>
              <w:autoSpaceDN w:val="0"/>
              <w:spacing w:after="0" w:line="218" w:lineRule="exact"/>
              <w:ind w:left="105"/>
              <w:rPr>
                <w:sz w:val="18"/>
                <w:szCs w:val="18"/>
              </w:rPr>
            </w:pPr>
            <w:hyperlink w:anchor="_FxRate" w:history="1">
              <w:proofErr w:type="spellStart"/>
              <w:r w:rsidR="00806F36" w:rsidRPr="00881DC6">
                <w:rPr>
                  <w:rStyle w:val="Hyperlink"/>
                  <w:sz w:val="18"/>
                  <w:szCs w:val="18"/>
                </w:rPr>
                <w:t>FxRate</w:t>
              </w:r>
              <w:proofErr w:type="spellEnd"/>
            </w:hyperlink>
          </w:p>
        </w:tc>
        <w:tc>
          <w:tcPr>
            <w:tcW w:w="4541" w:type="dxa"/>
            <w:tcBorders>
              <w:right w:val="nil"/>
            </w:tcBorders>
            <w:shd w:val="clear" w:color="auto" w:fill="D9D9D9" w:themeFill="background1" w:themeFillShade="D9"/>
          </w:tcPr>
          <w:p w14:paraId="3CE17DE1" w14:textId="59828436" w:rsidR="00806F36" w:rsidRPr="00881DC6" w:rsidRDefault="001516BD" w:rsidP="00263CC5">
            <w:pPr>
              <w:widowControl w:val="0"/>
              <w:autoSpaceDE w:val="0"/>
              <w:autoSpaceDN w:val="0"/>
              <w:spacing w:after="0" w:line="218" w:lineRule="exact"/>
              <w:ind w:left="105"/>
              <w:rPr>
                <w:rFonts w:ascii="Calibri" w:eastAsia="Calibri" w:hAnsi="Calibri" w:cs="Calibri"/>
                <w:sz w:val="18"/>
                <w:lang w:val="en-US" w:bidi="en-US"/>
              </w:rPr>
            </w:pPr>
            <w:r w:rsidRPr="00881DC6">
              <w:rPr>
                <w:rFonts w:ascii="Calibri" w:eastAsia="Calibri" w:hAnsi="Calibri" w:cs="Calibri"/>
                <w:sz w:val="18"/>
                <w:lang w:val="en-US" w:bidi="en-US"/>
              </w:rPr>
              <w:t>Used by the debtor party if it wants</w:t>
            </w:r>
            <w:r>
              <w:rPr>
                <w:rFonts w:ascii="Calibri" w:eastAsia="Calibri" w:hAnsi="Calibri" w:cs="Calibri"/>
                <w:sz w:val="18"/>
                <w:lang w:val="en-US" w:bidi="en-US"/>
              </w:rPr>
              <w:t xml:space="preserve"> to share information about the currency conversion it proposes to make; or if it is required by scheme rules to share this information. This object contains the a</w:t>
            </w:r>
            <w:r w:rsidRPr="001516BD">
              <w:rPr>
                <w:rFonts w:ascii="Calibri" w:eastAsia="Calibri" w:hAnsi="Calibri" w:cs="Calibri"/>
                <w:sz w:val="18"/>
                <w:lang w:val="en-US" w:bidi="en-US"/>
              </w:rPr>
              <w:t>mount of the transfer in the source and target</w:t>
            </w:r>
            <w:r>
              <w:rPr>
                <w:rFonts w:ascii="Calibri" w:eastAsia="Calibri" w:hAnsi="Calibri" w:cs="Calibri"/>
                <w:sz w:val="18"/>
                <w:lang w:val="en-US" w:bidi="en-US"/>
              </w:rPr>
              <w:t xml:space="preserve"> </w:t>
            </w:r>
            <w:proofErr w:type="gramStart"/>
            <w:r>
              <w:rPr>
                <w:rFonts w:ascii="Calibri" w:eastAsia="Calibri" w:hAnsi="Calibri" w:cs="Calibri"/>
                <w:sz w:val="18"/>
                <w:lang w:val="en-US" w:bidi="en-US"/>
              </w:rPr>
              <w:t>currencies, but</w:t>
            </w:r>
            <w:proofErr w:type="gramEnd"/>
            <w:r>
              <w:rPr>
                <w:rFonts w:ascii="Calibri" w:eastAsia="Calibri" w:hAnsi="Calibri" w:cs="Calibri"/>
                <w:sz w:val="18"/>
                <w:lang w:val="en-US" w:bidi="en-US"/>
              </w:rPr>
              <w:t xml:space="preserve"> does not identify the FXP being used.</w:t>
            </w:r>
          </w:p>
        </w:tc>
      </w:tr>
      <w:bookmarkEnd w:id="132"/>
      <w:tr w:rsidR="003D12F1" w:rsidRPr="00263CC5" w14:paraId="494463B5" w14:textId="77777777" w:rsidTr="00881DC6">
        <w:trPr>
          <w:trHeight w:val="1115"/>
        </w:trPr>
        <w:tc>
          <w:tcPr>
            <w:tcW w:w="2474" w:type="dxa"/>
            <w:tcBorders>
              <w:left w:val="nil"/>
              <w:right w:val="single" w:sz="6" w:space="0" w:color="FFFFFF"/>
            </w:tcBorders>
            <w:shd w:val="clear" w:color="auto" w:fill="A6A6A6"/>
          </w:tcPr>
          <w:p w14:paraId="03751715" w14:textId="77777777" w:rsidR="00263CC5" w:rsidRPr="00263CC5" w:rsidRDefault="00263CC5" w:rsidP="00263CC5">
            <w:pPr>
              <w:widowControl w:val="0"/>
              <w:autoSpaceDE w:val="0"/>
              <w:autoSpaceDN w:val="0"/>
              <w:spacing w:after="0" w:line="244" w:lineRule="exact"/>
              <w:ind w:left="105"/>
              <w:rPr>
                <w:rFonts w:ascii="Calibri" w:eastAsia="Calibri" w:hAnsi="Calibri" w:cs="Calibri"/>
                <w:b/>
                <w:sz w:val="20"/>
                <w:lang w:val="en-US" w:bidi="en-US"/>
              </w:rPr>
            </w:pPr>
            <w:r w:rsidRPr="00263CC5">
              <w:rPr>
                <w:rFonts w:ascii="Calibri" w:eastAsia="Calibri" w:hAnsi="Calibri" w:cs="Calibri"/>
                <w:b/>
                <w:color w:val="FFFFFF"/>
                <w:sz w:val="20"/>
                <w:lang w:val="en-US" w:bidi="en-US"/>
              </w:rPr>
              <w:t>fees</w:t>
            </w:r>
          </w:p>
        </w:tc>
        <w:tc>
          <w:tcPr>
            <w:tcW w:w="1205" w:type="dxa"/>
            <w:tcBorders>
              <w:left w:val="single" w:sz="6" w:space="0" w:color="FFFFFF"/>
            </w:tcBorders>
            <w:shd w:val="clear" w:color="auto" w:fill="F1F1F1"/>
          </w:tcPr>
          <w:p w14:paraId="3E0322B9" w14:textId="77777777" w:rsidR="00263CC5" w:rsidRPr="00263CC5" w:rsidRDefault="00263CC5" w:rsidP="00263CC5">
            <w:pPr>
              <w:widowControl w:val="0"/>
              <w:autoSpaceDE w:val="0"/>
              <w:autoSpaceDN w:val="0"/>
              <w:spacing w:after="0" w:line="218" w:lineRule="exact"/>
              <w:ind w:left="102"/>
              <w:rPr>
                <w:rFonts w:ascii="Calibri" w:eastAsia="Calibri" w:hAnsi="Calibri" w:cs="Calibri"/>
                <w:sz w:val="18"/>
                <w:lang w:val="en-US" w:bidi="en-US"/>
              </w:rPr>
            </w:pPr>
            <w:r w:rsidRPr="00263CC5">
              <w:rPr>
                <w:rFonts w:ascii="Calibri" w:eastAsia="Calibri" w:hAnsi="Calibri" w:cs="Calibri"/>
                <w:sz w:val="18"/>
                <w:lang w:val="en-US" w:bidi="en-US"/>
              </w:rPr>
              <w:t>0..1</w:t>
            </w:r>
          </w:p>
        </w:tc>
        <w:tc>
          <w:tcPr>
            <w:tcW w:w="1703" w:type="dxa"/>
            <w:shd w:val="clear" w:color="auto" w:fill="F1F1F1"/>
          </w:tcPr>
          <w:p w14:paraId="1957DF7D" w14:textId="77777777" w:rsidR="00263CC5" w:rsidRPr="00263CC5" w:rsidRDefault="00000000" w:rsidP="00263CC5">
            <w:pPr>
              <w:widowControl w:val="0"/>
              <w:autoSpaceDE w:val="0"/>
              <w:autoSpaceDN w:val="0"/>
              <w:spacing w:after="0" w:line="218" w:lineRule="exact"/>
              <w:ind w:left="105"/>
              <w:rPr>
                <w:rFonts w:ascii="Calibri" w:eastAsia="Calibri" w:hAnsi="Calibri" w:cs="Calibri"/>
                <w:sz w:val="18"/>
                <w:lang w:val="en-US" w:bidi="en-US"/>
              </w:rPr>
            </w:pPr>
            <w:hyperlink w:anchor="_bookmark356" w:history="1">
              <w:r w:rsidR="00263CC5" w:rsidRPr="00263CC5">
                <w:rPr>
                  <w:rFonts w:ascii="Calibri" w:eastAsia="Calibri" w:hAnsi="Calibri" w:cs="Calibri"/>
                  <w:sz w:val="18"/>
                  <w:lang w:val="en-US" w:bidi="en-US"/>
                </w:rPr>
                <w:t>Money</w:t>
              </w:r>
            </w:hyperlink>
          </w:p>
        </w:tc>
        <w:tc>
          <w:tcPr>
            <w:tcW w:w="4541" w:type="dxa"/>
            <w:tcBorders>
              <w:right w:val="nil"/>
            </w:tcBorders>
            <w:shd w:val="clear" w:color="auto" w:fill="F1F1F1"/>
          </w:tcPr>
          <w:p w14:paraId="5B256E70" w14:textId="77777777" w:rsidR="00263CC5" w:rsidRPr="00263CC5" w:rsidRDefault="00263CC5" w:rsidP="00263CC5">
            <w:pPr>
              <w:widowControl w:val="0"/>
              <w:autoSpaceDE w:val="0"/>
              <w:autoSpaceDN w:val="0"/>
              <w:spacing w:after="0" w:line="218" w:lineRule="exact"/>
              <w:ind w:left="105"/>
              <w:rPr>
                <w:rFonts w:ascii="Calibri" w:eastAsia="Calibri" w:hAnsi="Calibri" w:cs="Calibri"/>
                <w:sz w:val="18"/>
                <w:lang w:val="en-US" w:bidi="en-US"/>
              </w:rPr>
            </w:pPr>
            <w:r w:rsidRPr="00263CC5">
              <w:rPr>
                <w:rFonts w:ascii="Calibri" w:eastAsia="Calibri" w:hAnsi="Calibri" w:cs="Calibri"/>
                <w:sz w:val="18"/>
                <w:lang w:val="en-US" w:bidi="en-US"/>
              </w:rPr>
              <w:t>Fees in the transaction.</w:t>
            </w:r>
          </w:p>
          <w:p w14:paraId="460AA916" w14:textId="77777777" w:rsidR="00263CC5" w:rsidRPr="00263CC5" w:rsidRDefault="00263CC5" w:rsidP="00263CC5">
            <w:pPr>
              <w:widowControl w:val="0"/>
              <w:numPr>
                <w:ilvl w:val="0"/>
                <w:numId w:val="15"/>
              </w:numPr>
              <w:tabs>
                <w:tab w:val="left" w:pos="825"/>
                <w:tab w:val="left" w:pos="826"/>
              </w:tabs>
              <w:autoSpaceDE w:val="0"/>
              <w:autoSpaceDN w:val="0"/>
              <w:spacing w:after="0" w:line="240" w:lineRule="auto"/>
              <w:ind w:right="576"/>
              <w:rPr>
                <w:rFonts w:ascii="Calibri" w:eastAsia="Calibri" w:hAnsi="Calibri" w:cs="Calibri"/>
                <w:sz w:val="18"/>
                <w:lang w:val="en-US" w:bidi="en-US"/>
              </w:rPr>
            </w:pPr>
            <w:r w:rsidRPr="00263CC5">
              <w:rPr>
                <w:rFonts w:ascii="Calibri" w:eastAsia="Calibri" w:hAnsi="Calibri" w:cs="Calibri"/>
                <w:sz w:val="18"/>
                <w:lang w:val="en-US" w:bidi="en-US"/>
              </w:rPr>
              <w:t>The fees element should be empty if</w:t>
            </w:r>
            <w:r w:rsidRPr="00263CC5">
              <w:rPr>
                <w:rFonts w:ascii="Calibri" w:eastAsia="Calibri" w:hAnsi="Calibri" w:cs="Calibri"/>
                <w:spacing w:val="-22"/>
                <w:sz w:val="18"/>
                <w:lang w:val="en-US" w:bidi="en-US"/>
              </w:rPr>
              <w:t xml:space="preserve"> </w:t>
            </w:r>
            <w:r w:rsidRPr="00263CC5">
              <w:rPr>
                <w:rFonts w:ascii="Calibri" w:eastAsia="Calibri" w:hAnsi="Calibri" w:cs="Calibri"/>
                <w:sz w:val="18"/>
                <w:lang w:val="en-US" w:bidi="en-US"/>
              </w:rPr>
              <w:t>fees should be</w:t>
            </w:r>
            <w:r w:rsidRPr="00263CC5">
              <w:rPr>
                <w:rFonts w:ascii="Calibri" w:eastAsia="Calibri" w:hAnsi="Calibri" w:cs="Calibri"/>
                <w:spacing w:val="-4"/>
                <w:sz w:val="18"/>
                <w:lang w:val="en-US" w:bidi="en-US"/>
              </w:rPr>
              <w:t xml:space="preserve"> </w:t>
            </w:r>
            <w:r w:rsidRPr="00263CC5">
              <w:rPr>
                <w:rFonts w:ascii="Calibri" w:eastAsia="Calibri" w:hAnsi="Calibri" w:cs="Calibri"/>
                <w:sz w:val="18"/>
                <w:lang w:val="en-US" w:bidi="en-US"/>
              </w:rPr>
              <w:t>non-disclosed.</w:t>
            </w:r>
          </w:p>
          <w:p w14:paraId="22058823" w14:textId="77777777" w:rsidR="00263CC5" w:rsidRPr="00263CC5" w:rsidRDefault="00263CC5" w:rsidP="00263CC5">
            <w:pPr>
              <w:widowControl w:val="0"/>
              <w:numPr>
                <w:ilvl w:val="0"/>
                <w:numId w:val="15"/>
              </w:numPr>
              <w:tabs>
                <w:tab w:val="left" w:pos="825"/>
                <w:tab w:val="left" w:pos="826"/>
              </w:tabs>
              <w:autoSpaceDE w:val="0"/>
              <w:autoSpaceDN w:val="0"/>
              <w:spacing w:before="10" w:after="0" w:line="216" w:lineRule="exact"/>
              <w:ind w:right="233"/>
              <w:rPr>
                <w:rFonts w:ascii="Calibri" w:eastAsia="Calibri" w:hAnsi="Calibri" w:cs="Calibri"/>
                <w:sz w:val="18"/>
                <w:lang w:val="en-US" w:bidi="en-US"/>
              </w:rPr>
            </w:pPr>
            <w:r w:rsidRPr="00263CC5">
              <w:rPr>
                <w:rFonts w:ascii="Calibri" w:eastAsia="Calibri" w:hAnsi="Calibri" w:cs="Calibri"/>
                <w:sz w:val="18"/>
                <w:lang w:val="en-US" w:bidi="en-US"/>
              </w:rPr>
              <w:t>The fees element should be non-empty if fees should be</w:t>
            </w:r>
            <w:r w:rsidRPr="00263CC5">
              <w:rPr>
                <w:rFonts w:ascii="Calibri" w:eastAsia="Calibri" w:hAnsi="Calibri" w:cs="Calibri"/>
                <w:spacing w:val="-3"/>
                <w:sz w:val="18"/>
                <w:lang w:val="en-US" w:bidi="en-US"/>
              </w:rPr>
              <w:t xml:space="preserve"> </w:t>
            </w:r>
            <w:r w:rsidRPr="00263CC5">
              <w:rPr>
                <w:rFonts w:ascii="Calibri" w:eastAsia="Calibri" w:hAnsi="Calibri" w:cs="Calibri"/>
                <w:sz w:val="18"/>
                <w:lang w:val="en-US" w:bidi="en-US"/>
              </w:rPr>
              <w:t>disclosed.</w:t>
            </w:r>
          </w:p>
        </w:tc>
      </w:tr>
      <w:tr w:rsidR="003D12F1" w:rsidRPr="00263CC5" w14:paraId="0CE8A1A4" w14:textId="77777777" w:rsidTr="00881DC6">
        <w:trPr>
          <w:trHeight w:val="245"/>
        </w:trPr>
        <w:tc>
          <w:tcPr>
            <w:tcW w:w="2474" w:type="dxa"/>
            <w:tcBorders>
              <w:left w:val="nil"/>
              <w:right w:val="single" w:sz="6" w:space="0" w:color="FFFFFF"/>
            </w:tcBorders>
            <w:shd w:val="clear" w:color="auto" w:fill="A6A6A6"/>
          </w:tcPr>
          <w:p w14:paraId="5FB1EB0C" w14:textId="77777777" w:rsidR="00263CC5" w:rsidRPr="00263CC5" w:rsidRDefault="00263CC5" w:rsidP="00263CC5">
            <w:pPr>
              <w:widowControl w:val="0"/>
              <w:autoSpaceDE w:val="0"/>
              <w:autoSpaceDN w:val="0"/>
              <w:spacing w:after="0" w:line="225" w:lineRule="exact"/>
              <w:ind w:left="105"/>
              <w:rPr>
                <w:rFonts w:ascii="Calibri" w:eastAsia="Calibri" w:hAnsi="Calibri" w:cs="Calibri"/>
                <w:b/>
                <w:sz w:val="20"/>
                <w:lang w:val="en-US" w:bidi="en-US"/>
              </w:rPr>
            </w:pPr>
            <w:proofErr w:type="spellStart"/>
            <w:r w:rsidRPr="00263CC5">
              <w:rPr>
                <w:rFonts w:ascii="Calibri" w:eastAsia="Calibri" w:hAnsi="Calibri" w:cs="Calibri"/>
                <w:b/>
                <w:color w:val="FFFFFF"/>
                <w:sz w:val="20"/>
                <w:lang w:val="en-US" w:bidi="en-US"/>
              </w:rPr>
              <w:t>transactionType</w:t>
            </w:r>
            <w:proofErr w:type="spellEnd"/>
          </w:p>
        </w:tc>
        <w:tc>
          <w:tcPr>
            <w:tcW w:w="1205" w:type="dxa"/>
            <w:tcBorders>
              <w:left w:val="single" w:sz="6" w:space="0" w:color="FFFFFF"/>
            </w:tcBorders>
            <w:shd w:val="clear" w:color="auto" w:fill="D9D9D9"/>
          </w:tcPr>
          <w:p w14:paraId="47931276" w14:textId="77777777" w:rsidR="00263CC5" w:rsidRPr="00263CC5" w:rsidRDefault="00263CC5" w:rsidP="00263CC5">
            <w:pPr>
              <w:widowControl w:val="0"/>
              <w:autoSpaceDE w:val="0"/>
              <w:autoSpaceDN w:val="0"/>
              <w:spacing w:after="0" w:line="218" w:lineRule="exact"/>
              <w:ind w:left="102"/>
              <w:rPr>
                <w:rFonts w:ascii="Calibri" w:eastAsia="Calibri" w:hAnsi="Calibri" w:cs="Calibri"/>
                <w:sz w:val="18"/>
                <w:lang w:val="en-US" w:bidi="en-US"/>
              </w:rPr>
            </w:pPr>
            <w:r w:rsidRPr="00263CC5">
              <w:rPr>
                <w:rFonts w:ascii="Calibri" w:eastAsia="Calibri" w:hAnsi="Calibri" w:cs="Calibri"/>
                <w:sz w:val="18"/>
                <w:lang w:val="en-US" w:bidi="en-US"/>
              </w:rPr>
              <w:t>1</w:t>
            </w:r>
          </w:p>
        </w:tc>
        <w:tc>
          <w:tcPr>
            <w:tcW w:w="1703" w:type="dxa"/>
            <w:shd w:val="clear" w:color="auto" w:fill="D9D9D9"/>
          </w:tcPr>
          <w:p w14:paraId="7038104E" w14:textId="77777777" w:rsidR="00263CC5" w:rsidRPr="00263CC5" w:rsidRDefault="00000000" w:rsidP="00263CC5">
            <w:pPr>
              <w:widowControl w:val="0"/>
              <w:autoSpaceDE w:val="0"/>
              <w:autoSpaceDN w:val="0"/>
              <w:spacing w:after="0" w:line="218" w:lineRule="exact"/>
              <w:ind w:left="105"/>
              <w:rPr>
                <w:rFonts w:ascii="Calibri" w:eastAsia="Calibri" w:hAnsi="Calibri" w:cs="Calibri"/>
                <w:sz w:val="18"/>
                <w:lang w:val="en-US" w:bidi="en-US"/>
              </w:rPr>
            </w:pPr>
            <w:hyperlink w:anchor="_bookmark372" w:history="1">
              <w:proofErr w:type="spellStart"/>
              <w:r w:rsidR="00263CC5" w:rsidRPr="00263CC5">
                <w:rPr>
                  <w:rFonts w:ascii="Calibri" w:eastAsia="Calibri" w:hAnsi="Calibri" w:cs="Calibri"/>
                  <w:sz w:val="18"/>
                  <w:lang w:val="en-US" w:bidi="en-US"/>
                </w:rPr>
                <w:t>TransactionType</w:t>
              </w:r>
              <w:proofErr w:type="spellEnd"/>
            </w:hyperlink>
          </w:p>
        </w:tc>
        <w:tc>
          <w:tcPr>
            <w:tcW w:w="4541" w:type="dxa"/>
            <w:tcBorders>
              <w:right w:val="nil"/>
            </w:tcBorders>
            <w:shd w:val="clear" w:color="auto" w:fill="D9D9D9"/>
          </w:tcPr>
          <w:p w14:paraId="31D67F91" w14:textId="77777777" w:rsidR="00263CC5" w:rsidRPr="00263CC5" w:rsidRDefault="00263CC5" w:rsidP="00263CC5">
            <w:pPr>
              <w:widowControl w:val="0"/>
              <w:autoSpaceDE w:val="0"/>
              <w:autoSpaceDN w:val="0"/>
              <w:spacing w:after="0" w:line="218" w:lineRule="exact"/>
              <w:ind w:left="105"/>
              <w:rPr>
                <w:rFonts w:ascii="Calibri" w:eastAsia="Calibri" w:hAnsi="Calibri" w:cs="Calibri"/>
                <w:sz w:val="18"/>
                <w:lang w:val="en-US" w:bidi="en-US"/>
              </w:rPr>
            </w:pPr>
            <w:r w:rsidRPr="00263CC5">
              <w:rPr>
                <w:rFonts w:ascii="Calibri" w:eastAsia="Calibri" w:hAnsi="Calibri" w:cs="Calibri"/>
                <w:sz w:val="18"/>
                <w:lang w:val="en-US" w:bidi="en-US"/>
              </w:rPr>
              <w:t>Type of transaction for which the quote is requested.</w:t>
            </w:r>
          </w:p>
        </w:tc>
      </w:tr>
      <w:tr w:rsidR="003D12F1" w:rsidRPr="00263CC5" w14:paraId="27910709" w14:textId="77777777" w:rsidTr="00881DC6">
        <w:trPr>
          <w:trHeight w:val="440"/>
        </w:trPr>
        <w:tc>
          <w:tcPr>
            <w:tcW w:w="2474" w:type="dxa"/>
            <w:tcBorders>
              <w:left w:val="nil"/>
              <w:right w:val="single" w:sz="6" w:space="0" w:color="FFFFFF"/>
            </w:tcBorders>
            <w:shd w:val="clear" w:color="auto" w:fill="A6A6A6"/>
          </w:tcPr>
          <w:p w14:paraId="538DBA63" w14:textId="77777777" w:rsidR="00263CC5" w:rsidRPr="00263CC5" w:rsidRDefault="00263CC5" w:rsidP="00263CC5">
            <w:pPr>
              <w:widowControl w:val="0"/>
              <w:autoSpaceDE w:val="0"/>
              <w:autoSpaceDN w:val="0"/>
              <w:spacing w:after="0" w:line="244" w:lineRule="exact"/>
              <w:ind w:left="105"/>
              <w:rPr>
                <w:rFonts w:ascii="Calibri" w:eastAsia="Calibri" w:hAnsi="Calibri" w:cs="Calibri"/>
                <w:b/>
                <w:sz w:val="20"/>
                <w:lang w:val="en-US" w:bidi="en-US"/>
              </w:rPr>
            </w:pPr>
            <w:proofErr w:type="spellStart"/>
            <w:r w:rsidRPr="00263CC5">
              <w:rPr>
                <w:rFonts w:ascii="Calibri" w:eastAsia="Calibri" w:hAnsi="Calibri" w:cs="Calibri"/>
                <w:b/>
                <w:color w:val="FFFFFF"/>
                <w:sz w:val="20"/>
                <w:lang w:val="en-US" w:bidi="en-US"/>
              </w:rPr>
              <w:t>geoCode</w:t>
            </w:r>
            <w:proofErr w:type="spellEnd"/>
          </w:p>
        </w:tc>
        <w:tc>
          <w:tcPr>
            <w:tcW w:w="1205" w:type="dxa"/>
            <w:tcBorders>
              <w:left w:val="single" w:sz="6" w:space="0" w:color="FFFFFF"/>
            </w:tcBorders>
            <w:shd w:val="clear" w:color="auto" w:fill="F1F1F1"/>
          </w:tcPr>
          <w:p w14:paraId="7F344F70" w14:textId="77777777" w:rsidR="00263CC5" w:rsidRPr="00263CC5" w:rsidRDefault="00263CC5" w:rsidP="00263CC5">
            <w:pPr>
              <w:widowControl w:val="0"/>
              <w:autoSpaceDE w:val="0"/>
              <w:autoSpaceDN w:val="0"/>
              <w:spacing w:after="0" w:line="218" w:lineRule="exact"/>
              <w:ind w:left="102"/>
              <w:rPr>
                <w:rFonts w:ascii="Calibri" w:eastAsia="Calibri" w:hAnsi="Calibri" w:cs="Calibri"/>
                <w:sz w:val="18"/>
                <w:lang w:val="en-US" w:bidi="en-US"/>
              </w:rPr>
            </w:pPr>
            <w:r w:rsidRPr="00263CC5">
              <w:rPr>
                <w:rFonts w:ascii="Calibri" w:eastAsia="Calibri" w:hAnsi="Calibri" w:cs="Calibri"/>
                <w:sz w:val="18"/>
                <w:lang w:val="en-US" w:bidi="en-US"/>
              </w:rPr>
              <w:t>0..1</w:t>
            </w:r>
          </w:p>
        </w:tc>
        <w:tc>
          <w:tcPr>
            <w:tcW w:w="1703" w:type="dxa"/>
            <w:shd w:val="clear" w:color="auto" w:fill="F1F1F1"/>
          </w:tcPr>
          <w:p w14:paraId="14D875F9" w14:textId="77777777" w:rsidR="00263CC5" w:rsidRPr="00263CC5" w:rsidRDefault="00000000" w:rsidP="00263CC5">
            <w:pPr>
              <w:widowControl w:val="0"/>
              <w:autoSpaceDE w:val="0"/>
              <w:autoSpaceDN w:val="0"/>
              <w:spacing w:after="0" w:line="218" w:lineRule="exact"/>
              <w:ind w:left="105"/>
              <w:rPr>
                <w:rFonts w:ascii="Calibri" w:eastAsia="Calibri" w:hAnsi="Calibri" w:cs="Calibri"/>
                <w:sz w:val="18"/>
                <w:lang w:val="en-US" w:bidi="en-US"/>
              </w:rPr>
            </w:pPr>
            <w:hyperlink w:anchor="_bookmark354" w:history="1">
              <w:proofErr w:type="spellStart"/>
              <w:r w:rsidR="00263CC5" w:rsidRPr="00263CC5">
                <w:rPr>
                  <w:rFonts w:ascii="Calibri" w:eastAsia="Calibri" w:hAnsi="Calibri" w:cs="Calibri"/>
                  <w:sz w:val="18"/>
                  <w:lang w:val="en-US" w:bidi="en-US"/>
                </w:rPr>
                <w:t>GeoCode</w:t>
              </w:r>
              <w:proofErr w:type="spellEnd"/>
            </w:hyperlink>
          </w:p>
        </w:tc>
        <w:tc>
          <w:tcPr>
            <w:tcW w:w="4541" w:type="dxa"/>
            <w:tcBorders>
              <w:right w:val="nil"/>
            </w:tcBorders>
            <w:shd w:val="clear" w:color="auto" w:fill="F1F1F1"/>
          </w:tcPr>
          <w:p w14:paraId="4F3295B7" w14:textId="77777777" w:rsidR="00263CC5" w:rsidRPr="00263CC5" w:rsidRDefault="00263CC5" w:rsidP="00263CC5">
            <w:pPr>
              <w:widowControl w:val="0"/>
              <w:autoSpaceDE w:val="0"/>
              <w:autoSpaceDN w:val="0"/>
              <w:spacing w:after="0" w:line="218" w:lineRule="exact"/>
              <w:ind w:left="105"/>
              <w:rPr>
                <w:rFonts w:ascii="Calibri" w:eastAsia="Calibri" w:hAnsi="Calibri" w:cs="Calibri"/>
                <w:sz w:val="18"/>
                <w:lang w:val="en-US" w:bidi="en-US"/>
              </w:rPr>
            </w:pPr>
            <w:r w:rsidRPr="00263CC5">
              <w:rPr>
                <w:rFonts w:ascii="Calibri" w:eastAsia="Calibri" w:hAnsi="Calibri" w:cs="Calibri"/>
                <w:sz w:val="18"/>
                <w:lang w:val="en-US" w:bidi="en-US"/>
              </w:rPr>
              <w:t xml:space="preserve">Longitude and Latitude of the initiating Party. Can </w:t>
            </w:r>
            <w:proofErr w:type="gramStart"/>
            <w:r w:rsidRPr="00263CC5">
              <w:rPr>
                <w:rFonts w:ascii="Calibri" w:eastAsia="Calibri" w:hAnsi="Calibri" w:cs="Calibri"/>
                <w:sz w:val="18"/>
                <w:lang w:val="en-US" w:bidi="en-US"/>
              </w:rPr>
              <w:t>be</w:t>
            </w:r>
            <w:proofErr w:type="gramEnd"/>
          </w:p>
          <w:p w14:paraId="62A67986" w14:textId="77777777" w:rsidR="00263CC5" w:rsidRPr="00263CC5" w:rsidRDefault="00263CC5" w:rsidP="00263CC5">
            <w:pPr>
              <w:widowControl w:val="0"/>
              <w:autoSpaceDE w:val="0"/>
              <w:autoSpaceDN w:val="0"/>
              <w:spacing w:after="0" w:line="201" w:lineRule="exact"/>
              <w:ind w:left="105"/>
              <w:rPr>
                <w:rFonts w:ascii="Calibri" w:eastAsia="Calibri" w:hAnsi="Calibri" w:cs="Calibri"/>
                <w:sz w:val="18"/>
                <w:lang w:val="en-US" w:bidi="en-US"/>
              </w:rPr>
            </w:pPr>
            <w:r w:rsidRPr="00263CC5">
              <w:rPr>
                <w:rFonts w:ascii="Calibri" w:eastAsia="Calibri" w:hAnsi="Calibri" w:cs="Calibri"/>
                <w:sz w:val="18"/>
                <w:lang w:val="en-US" w:bidi="en-US"/>
              </w:rPr>
              <w:t>used to detect fraud.</w:t>
            </w:r>
          </w:p>
        </w:tc>
      </w:tr>
      <w:tr w:rsidR="003D12F1" w:rsidRPr="00263CC5" w14:paraId="5FC49D15" w14:textId="77777777" w:rsidTr="00881DC6">
        <w:trPr>
          <w:trHeight w:val="244"/>
        </w:trPr>
        <w:tc>
          <w:tcPr>
            <w:tcW w:w="2474" w:type="dxa"/>
            <w:tcBorders>
              <w:left w:val="nil"/>
              <w:right w:val="single" w:sz="6" w:space="0" w:color="FFFFFF"/>
            </w:tcBorders>
            <w:shd w:val="clear" w:color="auto" w:fill="A6A6A6"/>
          </w:tcPr>
          <w:p w14:paraId="01C7B9B1" w14:textId="77777777" w:rsidR="00263CC5" w:rsidRPr="00263CC5" w:rsidRDefault="00263CC5" w:rsidP="00263CC5">
            <w:pPr>
              <w:widowControl w:val="0"/>
              <w:autoSpaceDE w:val="0"/>
              <w:autoSpaceDN w:val="0"/>
              <w:spacing w:after="0" w:line="225" w:lineRule="exact"/>
              <w:ind w:left="105"/>
              <w:rPr>
                <w:rFonts w:ascii="Calibri" w:eastAsia="Calibri" w:hAnsi="Calibri" w:cs="Calibri"/>
                <w:b/>
                <w:sz w:val="20"/>
                <w:lang w:val="en-US" w:bidi="en-US"/>
              </w:rPr>
            </w:pPr>
            <w:r w:rsidRPr="00263CC5">
              <w:rPr>
                <w:rFonts w:ascii="Calibri" w:eastAsia="Calibri" w:hAnsi="Calibri" w:cs="Calibri"/>
                <w:b/>
                <w:color w:val="FFFFFF"/>
                <w:sz w:val="20"/>
                <w:lang w:val="en-US" w:bidi="en-US"/>
              </w:rPr>
              <w:t>note</w:t>
            </w:r>
          </w:p>
        </w:tc>
        <w:tc>
          <w:tcPr>
            <w:tcW w:w="1205" w:type="dxa"/>
            <w:tcBorders>
              <w:left w:val="single" w:sz="6" w:space="0" w:color="FFFFFF"/>
            </w:tcBorders>
            <w:shd w:val="clear" w:color="auto" w:fill="D9D9D9"/>
          </w:tcPr>
          <w:p w14:paraId="662B7179" w14:textId="77777777" w:rsidR="00263CC5" w:rsidRPr="00263CC5" w:rsidRDefault="00263CC5" w:rsidP="00263CC5">
            <w:pPr>
              <w:widowControl w:val="0"/>
              <w:autoSpaceDE w:val="0"/>
              <w:autoSpaceDN w:val="0"/>
              <w:spacing w:after="0" w:line="218" w:lineRule="exact"/>
              <w:ind w:left="102"/>
              <w:rPr>
                <w:rFonts w:ascii="Calibri" w:eastAsia="Calibri" w:hAnsi="Calibri" w:cs="Calibri"/>
                <w:sz w:val="18"/>
                <w:lang w:val="en-US" w:bidi="en-US"/>
              </w:rPr>
            </w:pPr>
            <w:r w:rsidRPr="00263CC5">
              <w:rPr>
                <w:rFonts w:ascii="Calibri" w:eastAsia="Calibri" w:hAnsi="Calibri" w:cs="Calibri"/>
                <w:sz w:val="18"/>
                <w:lang w:val="en-US" w:bidi="en-US"/>
              </w:rPr>
              <w:t>0..1</w:t>
            </w:r>
          </w:p>
        </w:tc>
        <w:tc>
          <w:tcPr>
            <w:tcW w:w="1703" w:type="dxa"/>
            <w:shd w:val="clear" w:color="auto" w:fill="D9D9D9"/>
          </w:tcPr>
          <w:p w14:paraId="2BAD1550" w14:textId="77777777" w:rsidR="00263CC5" w:rsidRPr="00263CC5" w:rsidRDefault="00000000" w:rsidP="00263CC5">
            <w:pPr>
              <w:widowControl w:val="0"/>
              <w:autoSpaceDE w:val="0"/>
              <w:autoSpaceDN w:val="0"/>
              <w:spacing w:after="0" w:line="218" w:lineRule="exact"/>
              <w:ind w:left="105"/>
              <w:rPr>
                <w:rFonts w:ascii="Calibri" w:eastAsia="Calibri" w:hAnsi="Calibri" w:cs="Calibri"/>
                <w:sz w:val="18"/>
                <w:lang w:val="en-US" w:bidi="en-US"/>
              </w:rPr>
            </w:pPr>
            <w:hyperlink w:anchor="_bookmark311" w:history="1">
              <w:r w:rsidR="00263CC5" w:rsidRPr="00263CC5">
                <w:rPr>
                  <w:rFonts w:ascii="Calibri" w:eastAsia="Calibri" w:hAnsi="Calibri" w:cs="Calibri"/>
                  <w:sz w:val="18"/>
                  <w:lang w:val="en-US" w:bidi="en-US"/>
                </w:rPr>
                <w:t>Note</w:t>
              </w:r>
            </w:hyperlink>
          </w:p>
        </w:tc>
        <w:tc>
          <w:tcPr>
            <w:tcW w:w="4541" w:type="dxa"/>
            <w:tcBorders>
              <w:right w:val="nil"/>
            </w:tcBorders>
            <w:shd w:val="clear" w:color="auto" w:fill="D9D9D9"/>
          </w:tcPr>
          <w:p w14:paraId="2A176D30" w14:textId="77777777" w:rsidR="00263CC5" w:rsidRPr="00263CC5" w:rsidRDefault="00263CC5" w:rsidP="00263CC5">
            <w:pPr>
              <w:widowControl w:val="0"/>
              <w:autoSpaceDE w:val="0"/>
              <w:autoSpaceDN w:val="0"/>
              <w:spacing w:after="0" w:line="218" w:lineRule="exact"/>
              <w:ind w:left="105"/>
              <w:rPr>
                <w:rFonts w:ascii="Calibri" w:eastAsia="Calibri" w:hAnsi="Calibri" w:cs="Calibri"/>
                <w:sz w:val="18"/>
                <w:lang w:val="en-US" w:bidi="en-US"/>
              </w:rPr>
            </w:pPr>
            <w:r w:rsidRPr="00263CC5">
              <w:rPr>
                <w:rFonts w:ascii="Calibri" w:eastAsia="Calibri" w:hAnsi="Calibri" w:cs="Calibri"/>
                <w:sz w:val="18"/>
                <w:lang w:val="en-US" w:bidi="en-US"/>
              </w:rPr>
              <w:t>A memo that will be attached to the transaction.</w:t>
            </w:r>
          </w:p>
        </w:tc>
      </w:tr>
      <w:tr w:rsidR="003D12F1" w:rsidRPr="00263CC5" w14:paraId="109BB45B" w14:textId="77777777" w:rsidTr="00881DC6">
        <w:trPr>
          <w:trHeight w:val="880"/>
        </w:trPr>
        <w:tc>
          <w:tcPr>
            <w:tcW w:w="2474" w:type="dxa"/>
            <w:tcBorders>
              <w:left w:val="nil"/>
              <w:right w:val="single" w:sz="6" w:space="0" w:color="FFFFFF"/>
            </w:tcBorders>
            <w:shd w:val="clear" w:color="auto" w:fill="A6A6A6"/>
          </w:tcPr>
          <w:p w14:paraId="14CB15E2" w14:textId="77777777" w:rsidR="00263CC5" w:rsidRPr="00263CC5" w:rsidRDefault="00263CC5" w:rsidP="00263CC5">
            <w:pPr>
              <w:widowControl w:val="0"/>
              <w:autoSpaceDE w:val="0"/>
              <w:autoSpaceDN w:val="0"/>
              <w:spacing w:after="0" w:line="244" w:lineRule="exact"/>
              <w:ind w:left="105"/>
              <w:rPr>
                <w:rFonts w:ascii="Calibri" w:eastAsia="Calibri" w:hAnsi="Calibri" w:cs="Calibri"/>
                <w:b/>
                <w:sz w:val="20"/>
                <w:lang w:val="en-US" w:bidi="en-US"/>
              </w:rPr>
            </w:pPr>
            <w:r w:rsidRPr="00263CC5">
              <w:rPr>
                <w:rFonts w:ascii="Calibri" w:eastAsia="Calibri" w:hAnsi="Calibri" w:cs="Calibri"/>
                <w:b/>
                <w:color w:val="FFFFFF"/>
                <w:sz w:val="20"/>
                <w:lang w:val="en-US" w:bidi="en-US"/>
              </w:rPr>
              <w:t>expiration</w:t>
            </w:r>
          </w:p>
        </w:tc>
        <w:tc>
          <w:tcPr>
            <w:tcW w:w="1205" w:type="dxa"/>
            <w:tcBorders>
              <w:left w:val="single" w:sz="6" w:space="0" w:color="FFFFFF"/>
            </w:tcBorders>
            <w:shd w:val="clear" w:color="auto" w:fill="F1F1F1"/>
          </w:tcPr>
          <w:p w14:paraId="4E133E1E" w14:textId="77777777" w:rsidR="00263CC5" w:rsidRPr="00263CC5" w:rsidRDefault="00263CC5" w:rsidP="00263CC5">
            <w:pPr>
              <w:widowControl w:val="0"/>
              <w:autoSpaceDE w:val="0"/>
              <w:autoSpaceDN w:val="0"/>
              <w:spacing w:after="0" w:line="218" w:lineRule="exact"/>
              <w:ind w:left="102"/>
              <w:rPr>
                <w:rFonts w:ascii="Calibri" w:eastAsia="Calibri" w:hAnsi="Calibri" w:cs="Calibri"/>
                <w:sz w:val="18"/>
                <w:lang w:val="en-US" w:bidi="en-US"/>
              </w:rPr>
            </w:pPr>
            <w:r w:rsidRPr="00263CC5">
              <w:rPr>
                <w:rFonts w:ascii="Calibri" w:eastAsia="Calibri" w:hAnsi="Calibri" w:cs="Calibri"/>
                <w:sz w:val="18"/>
                <w:lang w:val="en-US" w:bidi="en-US"/>
              </w:rPr>
              <w:t>0..1</w:t>
            </w:r>
          </w:p>
        </w:tc>
        <w:tc>
          <w:tcPr>
            <w:tcW w:w="1703" w:type="dxa"/>
            <w:shd w:val="clear" w:color="auto" w:fill="F1F1F1"/>
          </w:tcPr>
          <w:p w14:paraId="5342D585" w14:textId="77777777" w:rsidR="00263CC5" w:rsidRPr="00263CC5" w:rsidRDefault="00000000" w:rsidP="00263CC5">
            <w:pPr>
              <w:widowControl w:val="0"/>
              <w:autoSpaceDE w:val="0"/>
              <w:autoSpaceDN w:val="0"/>
              <w:spacing w:after="0" w:line="218" w:lineRule="exact"/>
              <w:ind w:left="105"/>
              <w:rPr>
                <w:rFonts w:ascii="Calibri" w:eastAsia="Calibri" w:hAnsi="Calibri" w:cs="Calibri"/>
                <w:sz w:val="18"/>
                <w:lang w:val="en-US" w:bidi="en-US"/>
              </w:rPr>
            </w:pPr>
            <w:hyperlink w:anchor="_bookmark255" w:history="1">
              <w:proofErr w:type="spellStart"/>
              <w:r w:rsidR="00263CC5" w:rsidRPr="00263CC5">
                <w:rPr>
                  <w:rFonts w:ascii="Calibri" w:eastAsia="Calibri" w:hAnsi="Calibri" w:cs="Calibri"/>
                  <w:sz w:val="18"/>
                  <w:lang w:val="en-US" w:bidi="en-US"/>
                </w:rPr>
                <w:t>DateTime</w:t>
              </w:r>
              <w:proofErr w:type="spellEnd"/>
            </w:hyperlink>
          </w:p>
        </w:tc>
        <w:tc>
          <w:tcPr>
            <w:tcW w:w="4541" w:type="dxa"/>
            <w:tcBorders>
              <w:right w:val="nil"/>
            </w:tcBorders>
            <w:shd w:val="clear" w:color="auto" w:fill="F1F1F1"/>
          </w:tcPr>
          <w:p w14:paraId="46063A3D" w14:textId="77777777" w:rsidR="00263CC5" w:rsidRPr="00263CC5" w:rsidRDefault="00263CC5" w:rsidP="00263CC5">
            <w:pPr>
              <w:widowControl w:val="0"/>
              <w:autoSpaceDE w:val="0"/>
              <w:autoSpaceDN w:val="0"/>
              <w:spacing w:after="0" w:line="240" w:lineRule="auto"/>
              <w:ind w:left="105" w:right="149"/>
              <w:rPr>
                <w:rFonts w:ascii="Calibri" w:eastAsia="Calibri" w:hAnsi="Calibri" w:cs="Calibri"/>
                <w:sz w:val="18"/>
                <w:lang w:val="en-US" w:bidi="en-US"/>
              </w:rPr>
            </w:pPr>
            <w:r w:rsidRPr="00263CC5">
              <w:rPr>
                <w:rFonts w:ascii="Calibri" w:eastAsia="Calibri" w:hAnsi="Calibri" w:cs="Calibri"/>
                <w:sz w:val="18"/>
                <w:lang w:val="en-US" w:bidi="en-US"/>
              </w:rPr>
              <w:t>Expiration is optional. It can be set to get a quick failure in case the peer FSP takes too long to respond. Also, it</w:t>
            </w:r>
          </w:p>
          <w:p w14:paraId="77F517B7" w14:textId="77777777" w:rsidR="00263CC5" w:rsidRPr="00263CC5" w:rsidRDefault="00263CC5" w:rsidP="00263CC5">
            <w:pPr>
              <w:widowControl w:val="0"/>
              <w:autoSpaceDE w:val="0"/>
              <w:autoSpaceDN w:val="0"/>
              <w:spacing w:after="0" w:line="220" w:lineRule="atLeast"/>
              <w:ind w:left="105" w:right="130"/>
              <w:rPr>
                <w:rFonts w:ascii="Calibri" w:eastAsia="Calibri" w:hAnsi="Calibri" w:cs="Calibri"/>
                <w:sz w:val="18"/>
                <w:lang w:val="en-US" w:bidi="en-US"/>
              </w:rPr>
            </w:pPr>
            <w:r w:rsidRPr="00263CC5">
              <w:rPr>
                <w:rFonts w:ascii="Calibri" w:eastAsia="Calibri" w:hAnsi="Calibri" w:cs="Calibri"/>
                <w:sz w:val="18"/>
                <w:lang w:val="en-US" w:bidi="en-US"/>
              </w:rPr>
              <w:t>may be beneficial for Consumer, Agent, and Merchant to know that their request has a time limit.</w:t>
            </w:r>
          </w:p>
        </w:tc>
      </w:tr>
      <w:tr w:rsidR="003D12F1" w:rsidRPr="00263CC5" w14:paraId="5BBBBF86" w14:textId="77777777" w:rsidTr="00881DC6">
        <w:trPr>
          <w:trHeight w:val="270"/>
        </w:trPr>
        <w:tc>
          <w:tcPr>
            <w:tcW w:w="2474" w:type="dxa"/>
            <w:tcBorders>
              <w:left w:val="nil"/>
              <w:bottom w:val="nil"/>
              <w:right w:val="single" w:sz="6" w:space="0" w:color="FFFFFF"/>
            </w:tcBorders>
            <w:shd w:val="clear" w:color="auto" w:fill="A6A6A6"/>
          </w:tcPr>
          <w:p w14:paraId="4062B7B0" w14:textId="77777777" w:rsidR="00263CC5" w:rsidRPr="00263CC5" w:rsidRDefault="00263CC5" w:rsidP="00263CC5">
            <w:pPr>
              <w:widowControl w:val="0"/>
              <w:autoSpaceDE w:val="0"/>
              <w:autoSpaceDN w:val="0"/>
              <w:spacing w:after="0" w:line="244" w:lineRule="exact"/>
              <w:ind w:left="105"/>
              <w:rPr>
                <w:rFonts w:ascii="Calibri" w:eastAsia="Calibri" w:hAnsi="Calibri" w:cs="Calibri"/>
                <w:b/>
                <w:sz w:val="20"/>
                <w:lang w:val="en-US" w:bidi="en-US"/>
              </w:rPr>
            </w:pPr>
            <w:proofErr w:type="spellStart"/>
            <w:r w:rsidRPr="00263CC5">
              <w:rPr>
                <w:rFonts w:ascii="Calibri" w:eastAsia="Calibri" w:hAnsi="Calibri" w:cs="Calibri"/>
                <w:b/>
                <w:color w:val="FFFFFF"/>
                <w:sz w:val="20"/>
                <w:lang w:val="en-US" w:bidi="en-US"/>
              </w:rPr>
              <w:t>extensionList</w:t>
            </w:r>
            <w:proofErr w:type="spellEnd"/>
          </w:p>
        </w:tc>
        <w:tc>
          <w:tcPr>
            <w:tcW w:w="1205" w:type="dxa"/>
            <w:tcBorders>
              <w:left w:val="single" w:sz="6" w:space="0" w:color="FFFFFF"/>
              <w:bottom w:val="nil"/>
            </w:tcBorders>
            <w:shd w:val="clear" w:color="auto" w:fill="D9D9D9"/>
          </w:tcPr>
          <w:p w14:paraId="262DB05C" w14:textId="77777777" w:rsidR="00263CC5" w:rsidRPr="00263CC5" w:rsidRDefault="00263CC5" w:rsidP="00263CC5">
            <w:pPr>
              <w:widowControl w:val="0"/>
              <w:autoSpaceDE w:val="0"/>
              <w:autoSpaceDN w:val="0"/>
              <w:spacing w:after="0" w:line="218" w:lineRule="exact"/>
              <w:ind w:left="102"/>
              <w:rPr>
                <w:rFonts w:ascii="Calibri" w:eastAsia="Calibri" w:hAnsi="Calibri" w:cs="Calibri"/>
                <w:sz w:val="18"/>
                <w:lang w:val="en-US" w:bidi="en-US"/>
              </w:rPr>
            </w:pPr>
            <w:r w:rsidRPr="00263CC5">
              <w:rPr>
                <w:rFonts w:ascii="Calibri" w:eastAsia="Calibri" w:hAnsi="Calibri" w:cs="Calibri"/>
                <w:sz w:val="18"/>
                <w:lang w:val="en-US" w:bidi="en-US"/>
              </w:rPr>
              <w:t>0..1</w:t>
            </w:r>
          </w:p>
        </w:tc>
        <w:tc>
          <w:tcPr>
            <w:tcW w:w="1703" w:type="dxa"/>
            <w:tcBorders>
              <w:bottom w:val="nil"/>
            </w:tcBorders>
            <w:shd w:val="clear" w:color="auto" w:fill="D9D9D9"/>
          </w:tcPr>
          <w:p w14:paraId="41D36F98" w14:textId="77777777" w:rsidR="00263CC5" w:rsidRPr="00263CC5" w:rsidRDefault="00000000" w:rsidP="00263CC5">
            <w:pPr>
              <w:widowControl w:val="0"/>
              <w:autoSpaceDE w:val="0"/>
              <w:autoSpaceDN w:val="0"/>
              <w:spacing w:after="0" w:line="218" w:lineRule="exact"/>
              <w:ind w:left="105"/>
              <w:rPr>
                <w:rFonts w:ascii="Calibri" w:eastAsia="Calibri" w:hAnsi="Calibri" w:cs="Calibri"/>
                <w:sz w:val="18"/>
                <w:lang w:val="en-US" w:bidi="en-US"/>
              </w:rPr>
            </w:pPr>
            <w:hyperlink w:anchor="_bookmark344" w:history="1">
              <w:proofErr w:type="spellStart"/>
              <w:r w:rsidR="00263CC5" w:rsidRPr="00263CC5">
                <w:rPr>
                  <w:rFonts w:ascii="Calibri" w:eastAsia="Calibri" w:hAnsi="Calibri" w:cs="Calibri"/>
                  <w:sz w:val="18"/>
                  <w:lang w:val="en-US" w:bidi="en-US"/>
                </w:rPr>
                <w:t>ExtensionList</w:t>
              </w:r>
              <w:proofErr w:type="spellEnd"/>
            </w:hyperlink>
          </w:p>
        </w:tc>
        <w:tc>
          <w:tcPr>
            <w:tcW w:w="4541" w:type="dxa"/>
            <w:tcBorders>
              <w:bottom w:val="nil"/>
              <w:right w:val="nil"/>
            </w:tcBorders>
            <w:shd w:val="clear" w:color="auto" w:fill="D9D9D9"/>
          </w:tcPr>
          <w:p w14:paraId="676D0092" w14:textId="77777777" w:rsidR="00263CC5" w:rsidRPr="00263CC5" w:rsidRDefault="00263CC5" w:rsidP="00263CC5">
            <w:pPr>
              <w:widowControl w:val="0"/>
              <w:autoSpaceDE w:val="0"/>
              <w:autoSpaceDN w:val="0"/>
              <w:spacing w:after="0" w:line="218" w:lineRule="exact"/>
              <w:ind w:left="105"/>
              <w:rPr>
                <w:rFonts w:ascii="Calibri" w:eastAsia="Calibri" w:hAnsi="Calibri" w:cs="Calibri"/>
                <w:sz w:val="18"/>
                <w:lang w:val="en-US" w:bidi="en-US"/>
              </w:rPr>
            </w:pPr>
            <w:r w:rsidRPr="00263CC5">
              <w:rPr>
                <w:rFonts w:ascii="Calibri" w:eastAsia="Calibri" w:hAnsi="Calibri" w:cs="Calibri"/>
                <w:sz w:val="18"/>
                <w:lang w:val="en-US" w:bidi="en-US"/>
              </w:rPr>
              <w:t>Optional extension, specific to deployment.</w:t>
            </w:r>
          </w:p>
        </w:tc>
      </w:tr>
    </w:tbl>
    <w:p w14:paraId="588CBAE9" w14:textId="77777777" w:rsidR="00263CC5" w:rsidRPr="00BB3E83" w:rsidRDefault="00263CC5" w:rsidP="006017B9"/>
    <w:p w14:paraId="77A15C2C" w14:textId="3096FDDB" w:rsidR="0076752B" w:rsidRDefault="0076752B" w:rsidP="0076752B">
      <w:pPr>
        <w:pStyle w:val="Heading3"/>
      </w:pPr>
      <w:r>
        <w:lastRenderedPageBreak/>
        <w:t xml:space="preserve">Changes to the </w:t>
      </w:r>
      <w:r w:rsidR="00F15A8D">
        <w:rPr>
          <w:b/>
          <w:bCs/>
        </w:rPr>
        <w:t xml:space="preserve">transaction </w:t>
      </w:r>
      <w:r w:rsidR="00F15A8D">
        <w:t>object</w:t>
      </w:r>
    </w:p>
    <w:p w14:paraId="60509ECC" w14:textId="1882ACD6" w:rsidR="00033584" w:rsidRDefault="008B6C95" w:rsidP="00033584">
      <w:r>
        <w:t xml:space="preserve">If the payer DFSP requests that the </w:t>
      </w:r>
      <w:r w:rsidR="00237141">
        <w:t xml:space="preserve">payee DFSP perform a currency conversion, the payee DFSP is not under an obligation to accept this request. The general principle of the FSPIOP API is that the payee DFSP should </w:t>
      </w:r>
      <w:proofErr w:type="gramStart"/>
      <w:r w:rsidR="00237141">
        <w:t>be in charge of</w:t>
      </w:r>
      <w:proofErr w:type="gramEnd"/>
      <w:r w:rsidR="00237141">
        <w:t xml:space="preserve"> the </w:t>
      </w:r>
      <w:r w:rsidR="00F15A8D">
        <w:t xml:space="preserve">terms of a transfer. Since this is so, it will be necessary for the payee DFSP optionally to include </w:t>
      </w:r>
      <w:r w:rsidR="00423AB9">
        <w:t xml:space="preserve">a determination of the entity which will undertake the </w:t>
      </w:r>
      <w:r w:rsidR="008A49F0">
        <w:t xml:space="preserve">currency conversion </w:t>
      </w:r>
      <w:r w:rsidR="00F15A8D">
        <w:t xml:space="preserve">in the </w:t>
      </w:r>
      <w:r w:rsidR="00F15A8D">
        <w:rPr>
          <w:b/>
          <w:bCs/>
        </w:rPr>
        <w:t>transaction</w:t>
      </w:r>
      <w:r w:rsidR="00F15A8D">
        <w:t xml:space="preserve"> object</w:t>
      </w:r>
      <w:r w:rsidR="003C127D">
        <w:t xml:space="preserve"> described in table 96</w:t>
      </w:r>
      <w:r w:rsidR="003C127D" w:rsidRPr="00DC23C6">
        <w:t xml:space="preserve"> </w:t>
      </w:r>
      <w:r w:rsidR="003C127D">
        <w:t xml:space="preserve">of </w:t>
      </w:r>
      <w:r w:rsidR="003C127D" w:rsidRPr="00E03A31">
        <w:rPr>
          <w:b/>
          <w:bCs/>
        </w:rPr>
        <w:fldChar w:fldCharType="begin"/>
      </w:r>
      <w:r w:rsidR="003C127D" w:rsidRPr="00E03A31">
        <w:rPr>
          <w:b/>
          <w:bCs/>
        </w:rPr>
        <w:instrText xml:space="preserve"> REF _Ref75506190 \r \p \h </w:instrText>
      </w:r>
      <w:r w:rsidR="003C127D">
        <w:rPr>
          <w:b/>
          <w:bCs/>
        </w:rPr>
        <w:instrText xml:space="preserve"> \* MERGEFORMAT </w:instrText>
      </w:r>
      <w:r w:rsidR="003C127D" w:rsidRPr="00E03A31">
        <w:rPr>
          <w:b/>
          <w:bCs/>
        </w:rPr>
      </w:r>
      <w:r w:rsidR="003C127D" w:rsidRPr="00E03A31">
        <w:rPr>
          <w:b/>
          <w:bCs/>
        </w:rPr>
        <w:fldChar w:fldCharType="separate"/>
      </w:r>
      <w:r w:rsidR="003C127D">
        <w:rPr>
          <w:b/>
          <w:bCs/>
        </w:rPr>
        <w:t>1.2 above</w:t>
      </w:r>
      <w:r w:rsidR="003C127D" w:rsidRPr="00E03A31">
        <w:rPr>
          <w:b/>
          <w:bCs/>
        </w:rPr>
        <w:fldChar w:fldCharType="end"/>
      </w:r>
      <w:r w:rsidR="008A49F0">
        <w:t>.</w:t>
      </w:r>
      <w:r w:rsidR="00F55A8F">
        <w:t xml:space="preserve"> </w:t>
      </w:r>
    </w:p>
    <w:p w14:paraId="1A26268B" w14:textId="6E1A63E1" w:rsidR="0050185C" w:rsidRDefault="00F55A8F" w:rsidP="0050185C">
      <w:r>
        <w:t xml:space="preserve">The modified form of the </w:t>
      </w:r>
      <w:r>
        <w:rPr>
          <w:b/>
          <w:bCs/>
        </w:rPr>
        <w:t>transaction</w:t>
      </w:r>
      <w:r w:rsidR="0050185C">
        <w:rPr>
          <w:b/>
          <w:bCs/>
        </w:rPr>
        <w:t xml:space="preserve"> </w:t>
      </w:r>
      <w:r w:rsidR="0050185C">
        <w:t>object will therefore be as given below:</w:t>
      </w:r>
    </w:p>
    <w:p w14:paraId="415AFBEB" w14:textId="77777777" w:rsidR="006C0206" w:rsidRDefault="006C0206" w:rsidP="0050185C"/>
    <w:tbl>
      <w:tblPr>
        <w:tblStyle w:val="GridTable4-Accent1"/>
        <w:tblW w:w="0" w:type="auto"/>
        <w:tblLook w:val="04A0" w:firstRow="1" w:lastRow="0" w:firstColumn="1" w:lastColumn="0" w:noHBand="0" w:noVBand="1"/>
      </w:tblPr>
      <w:tblGrid>
        <w:gridCol w:w="2218"/>
        <w:gridCol w:w="1207"/>
        <w:gridCol w:w="2177"/>
        <w:gridCol w:w="3640"/>
      </w:tblGrid>
      <w:tr w:rsidR="00BF3A99" w14:paraId="3673FF15" w14:textId="77777777" w:rsidTr="00881DC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171" w:type="dxa"/>
          </w:tcPr>
          <w:p w14:paraId="2A1A071A" w14:textId="77777777" w:rsidR="00BF3A99" w:rsidRDefault="00BF3A99" w:rsidP="00144F2D">
            <w:pPr>
              <w:jc w:val="center"/>
            </w:pPr>
            <w:bookmarkStart w:id="133" w:name="_Hlk139874076"/>
            <w:r>
              <w:t>Name</w:t>
            </w:r>
          </w:p>
        </w:tc>
        <w:tc>
          <w:tcPr>
            <w:tcW w:w="0" w:type="dxa"/>
          </w:tcPr>
          <w:p w14:paraId="438F3B86" w14:textId="77777777" w:rsidR="00BF3A99" w:rsidRDefault="00BF3A99" w:rsidP="00144F2D">
            <w:pPr>
              <w:jc w:val="center"/>
              <w:cnfStyle w:val="100000000000" w:firstRow="1" w:lastRow="0" w:firstColumn="0" w:lastColumn="0" w:oddVBand="0" w:evenVBand="0" w:oddHBand="0" w:evenHBand="0" w:firstRowFirstColumn="0" w:firstRowLastColumn="0" w:lastRowFirstColumn="0" w:lastRowLastColumn="0"/>
            </w:pPr>
            <w:r>
              <w:t>Cardinality</w:t>
            </w:r>
          </w:p>
        </w:tc>
        <w:tc>
          <w:tcPr>
            <w:tcW w:w="2182" w:type="dxa"/>
          </w:tcPr>
          <w:p w14:paraId="68EB5DAB" w14:textId="77777777" w:rsidR="00BF3A99" w:rsidRDefault="00BF3A99" w:rsidP="00144F2D">
            <w:pPr>
              <w:jc w:val="center"/>
              <w:cnfStyle w:val="100000000000" w:firstRow="1" w:lastRow="0" w:firstColumn="0" w:lastColumn="0" w:oddVBand="0" w:evenVBand="0" w:oddHBand="0" w:evenHBand="0" w:firstRowFirstColumn="0" w:firstRowLastColumn="0" w:lastRowFirstColumn="0" w:lastRowLastColumn="0"/>
            </w:pPr>
            <w:r>
              <w:t>Type</w:t>
            </w:r>
          </w:p>
        </w:tc>
        <w:tc>
          <w:tcPr>
            <w:tcW w:w="3682" w:type="dxa"/>
          </w:tcPr>
          <w:p w14:paraId="287548BB" w14:textId="77777777" w:rsidR="00BF3A99" w:rsidRDefault="00BF3A99" w:rsidP="00144F2D">
            <w:pPr>
              <w:jc w:val="center"/>
              <w:cnfStyle w:val="100000000000" w:firstRow="1" w:lastRow="0" w:firstColumn="0" w:lastColumn="0" w:oddVBand="0" w:evenVBand="0" w:oddHBand="0" w:evenHBand="0" w:firstRowFirstColumn="0" w:firstRowLastColumn="0" w:lastRowFirstColumn="0" w:lastRowLastColumn="0"/>
            </w:pPr>
            <w:r>
              <w:t>Comment</w:t>
            </w:r>
          </w:p>
        </w:tc>
      </w:tr>
      <w:tr w:rsidR="00BF3A99" w:rsidRPr="00284DB7" w14:paraId="3CBA3E2A" w14:textId="77777777" w:rsidTr="00881D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1" w:type="dxa"/>
          </w:tcPr>
          <w:p w14:paraId="1B0D979B" w14:textId="2365A207" w:rsidR="00BF3A99" w:rsidRPr="00284DB7" w:rsidRDefault="006C0206" w:rsidP="00144F2D">
            <w:pPr>
              <w:rPr>
                <w:b w:val="0"/>
                <w:bCs w:val="0"/>
              </w:rPr>
            </w:pPr>
            <w:proofErr w:type="spellStart"/>
            <w:r>
              <w:rPr>
                <w:b w:val="0"/>
                <w:bCs w:val="0"/>
              </w:rPr>
              <w:t>transactionId</w:t>
            </w:r>
            <w:proofErr w:type="spellEnd"/>
          </w:p>
        </w:tc>
        <w:tc>
          <w:tcPr>
            <w:tcW w:w="0" w:type="dxa"/>
          </w:tcPr>
          <w:p w14:paraId="737DDA04" w14:textId="77777777" w:rsidR="00BF3A99" w:rsidRPr="00284DB7" w:rsidRDefault="00BF3A99" w:rsidP="00144F2D">
            <w:pPr>
              <w:cnfStyle w:val="000000100000" w:firstRow="0" w:lastRow="0" w:firstColumn="0" w:lastColumn="0" w:oddVBand="0" w:evenVBand="0" w:oddHBand="1" w:evenHBand="0" w:firstRowFirstColumn="0" w:firstRowLastColumn="0" w:lastRowFirstColumn="0" w:lastRowLastColumn="0"/>
            </w:pPr>
            <w:r>
              <w:t>1</w:t>
            </w:r>
          </w:p>
        </w:tc>
        <w:tc>
          <w:tcPr>
            <w:tcW w:w="2182" w:type="dxa"/>
          </w:tcPr>
          <w:p w14:paraId="3E21BAF2" w14:textId="77777777" w:rsidR="00BF3A99" w:rsidRPr="00284DB7" w:rsidRDefault="00BF3A99" w:rsidP="00144F2D">
            <w:pPr>
              <w:cnfStyle w:val="000000100000" w:firstRow="0" w:lastRow="0" w:firstColumn="0" w:lastColumn="0" w:oddVBand="0" w:evenVBand="0" w:oddHBand="1" w:evenHBand="0" w:firstRowFirstColumn="0" w:firstRowLastColumn="0" w:lastRowFirstColumn="0" w:lastRowLastColumn="0"/>
            </w:pPr>
            <w:proofErr w:type="spellStart"/>
            <w:r>
              <w:t>CorrelationId</w:t>
            </w:r>
            <w:proofErr w:type="spellEnd"/>
          </w:p>
        </w:tc>
        <w:tc>
          <w:tcPr>
            <w:tcW w:w="3682" w:type="dxa"/>
          </w:tcPr>
          <w:p w14:paraId="2F0DBA8B" w14:textId="710952AE" w:rsidR="00BF3A99" w:rsidRPr="00284DB7" w:rsidRDefault="00571B05" w:rsidP="00144F2D">
            <w:pPr>
              <w:cnfStyle w:val="000000100000" w:firstRow="0" w:lastRow="0" w:firstColumn="0" w:lastColumn="0" w:oddVBand="0" w:evenVBand="0" w:oddHBand="1" w:evenHBand="0" w:firstRowFirstColumn="0" w:firstRowLastColumn="0" w:lastRowFirstColumn="0" w:lastRowLastColumn="0"/>
            </w:pPr>
            <w:r>
              <w:t>ID of the transaction, decided by the Payer FSP during the creation of the quote</w:t>
            </w:r>
          </w:p>
        </w:tc>
      </w:tr>
      <w:tr w:rsidR="001D767E" w:rsidRPr="00157F3E" w14:paraId="39E71856" w14:textId="77777777" w:rsidTr="00881DC6">
        <w:trPr>
          <w:cantSplit/>
        </w:trPr>
        <w:tc>
          <w:tcPr>
            <w:cnfStyle w:val="001000000000" w:firstRow="0" w:lastRow="0" w:firstColumn="1" w:lastColumn="0" w:oddVBand="0" w:evenVBand="0" w:oddHBand="0" w:evenHBand="0" w:firstRowFirstColumn="0" w:firstRowLastColumn="0" w:lastRowFirstColumn="0" w:lastRowLastColumn="0"/>
            <w:tcW w:w="2171" w:type="dxa"/>
          </w:tcPr>
          <w:p w14:paraId="4FEF98AA" w14:textId="6B667DA7" w:rsidR="001D767E" w:rsidRPr="00500875" w:rsidRDefault="001D767E" w:rsidP="001D767E">
            <w:pPr>
              <w:rPr>
                <w:b w:val="0"/>
                <w:bCs w:val="0"/>
              </w:rPr>
            </w:pPr>
            <w:proofErr w:type="spellStart"/>
            <w:r>
              <w:rPr>
                <w:b w:val="0"/>
                <w:bCs w:val="0"/>
              </w:rPr>
              <w:t>quoteId</w:t>
            </w:r>
            <w:proofErr w:type="spellEnd"/>
          </w:p>
        </w:tc>
        <w:tc>
          <w:tcPr>
            <w:tcW w:w="0" w:type="dxa"/>
          </w:tcPr>
          <w:p w14:paraId="35C08F92" w14:textId="77777777" w:rsidR="001D767E" w:rsidRDefault="001D767E" w:rsidP="001D767E">
            <w:pPr>
              <w:cnfStyle w:val="000000000000" w:firstRow="0" w:lastRow="0" w:firstColumn="0" w:lastColumn="0" w:oddVBand="0" w:evenVBand="0" w:oddHBand="0" w:evenHBand="0" w:firstRowFirstColumn="0" w:firstRowLastColumn="0" w:lastRowFirstColumn="0" w:lastRowLastColumn="0"/>
            </w:pPr>
            <w:r>
              <w:t>1</w:t>
            </w:r>
          </w:p>
        </w:tc>
        <w:tc>
          <w:tcPr>
            <w:tcW w:w="2182" w:type="dxa"/>
          </w:tcPr>
          <w:p w14:paraId="37509767" w14:textId="5D4C7183" w:rsidR="001D767E" w:rsidRPr="00157F3E" w:rsidRDefault="001D767E" w:rsidP="001D767E">
            <w:pPr>
              <w:cnfStyle w:val="000000000000" w:firstRow="0" w:lastRow="0" w:firstColumn="0" w:lastColumn="0" w:oddVBand="0" w:evenVBand="0" w:oddHBand="0" w:evenHBand="0" w:firstRowFirstColumn="0" w:firstRowLastColumn="0" w:lastRowFirstColumn="0" w:lastRowLastColumn="0"/>
            </w:pPr>
            <w:proofErr w:type="spellStart"/>
            <w:r>
              <w:t>CorrelationId</w:t>
            </w:r>
            <w:proofErr w:type="spellEnd"/>
          </w:p>
        </w:tc>
        <w:tc>
          <w:tcPr>
            <w:tcW w:w="3682" w:type="dxa"/>
          </w:tcPr>
          <w:p w14:paraId="29CD0936" w14:textId="4F5EC281" w:rsidR="001D767E" w:rsidRDefault="001D767E" w:rsidP="001D767E">
            <w:pPr>
              <w:cnfStyle w:val="000000000000" w:firstRow="0" w:lastRow="0" w:firstColumn="0" w:lastColumn="0" w:oddVBand="0" w:evenVBand="0" w:oddHBand="0" w:evenHBand="0" w:firstRowFirstColumn="0" w:firstRowLastColumn="0" w:lastRowFirstColumn="0" w:lastRowLastColumn="0"/>
            </w:pPr>
            <w:r>
              <w:t>ID of the quote request, decided by the Payer FSP during the creation of the quote</w:t>
            </w:r>
          </w:p>
        </w:tc>
      </w:tr>
      <w:tr w:rsidR="00BF3A99" w:rsidRPr="00157F3E" w14:paraId="0E992444" w14:textId="77777777" w:rsidTr="00881D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1" w:type="dxa"/>
          </w:tcPr>
          <w:p w14:paraId="719D6C29" w14:textId="68C2AB33" w:rsidR="00BF3A99" w:rsidRPr="00534AE4" w:rsidRDefault="001D767E" w:rsidP="00144F2D">
            <w:pPr>
              <w:rPr>
                <w:b w:val="0"/>
                <w:bCs w:val="0"/>
              </w:rPr>
            </w:pPr>
            <w:r>
              <w:rPr>
                <w:b w:val="0"/>
                <w:bCs w:val="0"/>
              </w:rPr>
              <w:t>pay</w:t>
            </w:r>
            <w:r w:rsidR="0094266C">
              <w:rPr>
                <w:b w:val="0"/>
                <w:bCs w:val="0"/>
              </w:rPr>
              <w:t>ee</w:t>
            </w:r>
          </w:p>
        </w:tc>
        <w:tc>
          <w:tcPr>
            <w:tcW w:w="0" w:type="dxa"/>
          </w:tcPr>
          <w:p w14:paraId="3F4B67B1" w14:textId="77777777" w:rsidR="00BF3A99" w:rsidRDefault="00BF3A99" w:rsidP="00144F2D">
            <w:pPr>
              <w:cnfStyle w:val="000000100000" w:firstRow="0" w:lastRow="0" w:firstColumn="0" w:lastColumn="0" w:oddVBand="0" w:evenVBand="0" w:oddHBand="1" w:evenHBand="0" w:firstRowFirstColumn="0" w:firstRowLastColumn="0" w:lastRowFirstColumn="0" w:lastRowLastColumn="0"/>
            </w:pPr>
            <w:r>
              <w:t>1</w:t>
            </w:r>
          </w:p>
        </w:tc>
        <w:tc>
          <w:tcPr>
            <w:tcW w:w="2182" w:type="dxa"/>
          </w:tcPr>
          <w:p w14:paraId="4AD5C273" w14:textId="512AF1DA" w:rsidR="00BF3A99" w:rsidRDefault="0094266C" w:rsidP="00144F2D">
            <w:pPr>
              <w:cnfStyle w:val="000000100000" w:firstRow="0" w:lastRow="0" w:firstColumn="0" w:lastColumn="0" w:oddVBand="0" w:evenVBand="0" w:oddHBand="1" w:evenHBand="0" w:firstRowFirstColumn="0" w:firstRowLastColumn="0" w:lastRowFirstColumn="0" w:lastRowLastColumn="0"/>
            </w:pPr>
            <w:r>
              <w:t>Party</w:t>
            </w:r>
          </w:p>
        </w:tc>
        <w:tc>
          <w:tcPr>
            <w:tcW w:w="3682" w:type="dxa"/>
          </w:tcPr>
          <w:p w14:paraId="13390C4A" w14:textId="2263019C" w:rsidR="00BF3A99" w:rsidRDefault="0094266C" w:rsidP="00144F2D">
            <w:pPr>
              <w:cnfStyle w:val="000000100000" w:firstRow="0" w:lastRow="0" w:firstColumn="0" w:lastColumn="0" w:oddVBand="0" w:evenVBand="0" w:oddHBand="1" w:evenHBand="0" w:firstRowFirstColumn="0" w:firstRowLastColumn="0" w:lastRowFirstColumn="0" w:lastRowLastColumn="0"/>
            </w:pPr>
            <w:r>
              <w:t>Information about the Payee in the proposed financial transaction.</w:t>
            </w:r>
          </w:p>
        </w:tc>
      </w:tr>
      <w:tr w:rsidR="00BF3A99" w14:paraId="5CA8B6CB" w14:textId="77777777" w:rsidTr="00881DC6">
        <w:trPr>
          <w:cantSplit/>
        </w:trPr>
        <w:tc>
          <w:tcPr>
            <w:cnfStyle w:val="001000000000" w:firstRow="0" w:lastRow="0" w:firstColumn="1" w:lastColumn="0" w:oddVBand="0" w:evenVBand="0" w:oddHBand="0" w:evenHBand="0" w:firstRowFirstColumn="0" w:firstRowLastColumn="0" w:lastRowFirstColumn="0" w:lastRowLastColumn="0"/>
            <w:tcW w:w="2171" w:type="dxa"/>
          </w:tcPr>
          <w:p w14:paraId="2410ECB8" w14:textId="5F611DEB" w:rsidR="00BF3A99" w:rsidRPr="00BA6E10" w:rsidRDefault="0094266C" w:rsidP="00144F2D">
            <w:pPr>
              <w:rPr>
                <w:b w:val="0"/>
                <w:bCs w:val="0"/>
              </w:rPr>
            </w:pPr>
            <w:r>
              <w:rPr>
                <w:b w:val="0"/>
                <w:bCs w:val="0"/>
              </w:rPr>
              <w:t>payer</w:t>
            </w:r>
          </w:p>
        </w:tc>
        <w:tc>
          <w:tcPr>
            <w:tcW w:w="0" w:type="dxa"/>
          </w:tcPr>
          <w:p w14:paraId="3856022C" w14:textId="77777777" w:rsidR="00BF3A99" w:rsidRDefault="00BF3A99" w:rsidP="00144F2D">
            <w:pPr>
              <w:cnfStyle w:val="000000000000" w:firstRow="0" w:lastRow="0" w:firstColumn="0" w:lastColumn="0" w:oddVBand="0" w:evenVBand="0" w:oddHBand="0" w:evenHBand="0" w:firstRowFirstColumn="0" w:firstRowLastColumn="0" w:lastRowFirstColumn="0" w:lastRowLastColumn="0"/>
            </w:pPr>
            <w:r>
              <w:t>1</w:t>
            </w:r>
          </w:p>
        </w:tc>
        <w:tc>
          <w:tcPr>
            <w:tcW w:w="2182" w:type="dxa"/>
          </w:tcPr>
          <w:p w14:paraId="569E15B8" w14:textId="3AD4F549" w:rsidR="00BF3A99" w:rsidRDefault="0094266C" w:rsidP="00144F2D">
            <w:pPr>
              <w:cnfStyle w:val="000000000000" w:firstRow="0" w:lastRow="0" w:firstColumn="0" w:lastColumn="0" w:oddVBand="0" w:evenVBand="0" w:oddHBand="0" w:evenHBand="0" w:firstRowFirstColumn="0" w:firstRowLastColumn="0" w:lastRowFirstColumn="0" w:lastRowLastColumn="0"/>
            </w:pPr>
            <w:r>
              <w:t>Party</w:t>
            </w:r>
          </w:p>
        </w:tc>
        <w:tc>
          <w:tcPr>
            <w:tcW w:w="3682" w:type="dxa"/>
          </w:tcPr>
          <w:p w14:paraId="09B4157B" w14:textId="6710AE9E" w:rsidR="00BF3A99" w:rsidRDefault="0094266C" w:rsidP="00144F2D">
            <w:pPr>
              <w:cnfStyle w:val="000000000000" w:firstRow="0" w:lastRow="0" w:firstColumn="0" w:lastColumn="0" w:oddVBand="0" w:evenVBand="0" w:oddHBand="0" w:evenHBand="0" w:firstRowFirstColumn="0" w:firstRowLastColumn="0" w:lastRowFirstColumn="0" w:lastRowLastColumn="0"/>
            </w:pPr>
            <w:r>
              <w:t>Information about the Payer in the proposed financial transaction</w:t>
            </w:r>
          </w:p>
        </w:tc>
      </w:tr>
      <w:tr w:rsidR="00BF3A99" w14:paraId="79DF9E65" w14:textId="77777777" w:rsidTr="00881D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1" w:type="dxa"/>
          </w:tcPr>
          <w:p w14:paraId="4F7982E8" w14:textId="13BE2F13" w:rsidR="00BF3A99" w:rsidRPr="00183C4B" w:rsidRDefault="00601907" w:rsidP="00144F2D">
            <w:pPr>
              <w:rPr>
                <w:b w:val="0"/>
                <w:bCs w:val="0"/>
              </w:rPr>
            </w:pPr>
            <w:r>
              <w:rPr>
                <w:b w:val="0"/>
                <w:bCs w:val="0"/>
              </w:rPr>
              <w:t>amount</w:t>
            </w:r>
          </w:p>
        </w:tc>
        <w:tc>
          <w:tcPr>
            <w:tcW w:w="0" w:type="dxa"/>
          </w:tcPr>
          <w:p w14:paraId="039FCD1C" w14:textId="77777777" w:rsidR="00BF3A99" w:rsidRDefault="00BF3A99" w:rsidP="00144F2D">
            <w:pPr>
              <w:cnfStyle w:val="000000100000" w:firstRow="0" w:lastRow="0" w:firstColumn="0" w:lastColumn="0" w:oddVBand="0" w:evenVBand="0" w:oddHBand="1" w:evenHBand="0" w:firstRowFirstColumn="0" w:firstRowLastColumn="0" w:lastRowFirstColumn="0" w:lastRowLastColumn="0"/>
            </w:pPr>
            <w:r>
              <w:t>1</w:t>
            </w:r>
          </w:p>
        </w:tc>
        <w:tc>
          <w:tcPr>
            <w:tcW w:w="2182" w:type="dxa"/>
          </w:tcPr>
          <w:p w14:paraId="248C61F2" w14:textId="616887CB" w:rsidR="00BF3A99" w:rsidRDefault="00601907" w:rsidP="00144F2D">
            <w:pPr>
              <w:cnfStyle w:val="000000100000" w:firstRow="0" w:lastRow="0" w:firstColumn="0" w:lastColumn="0" w:oddVBand="0" w:evenVBand="0" w:oddHBand="1" w:evenHBand="0" w:firstRowFirstColumn="0" w:firstRowLastColumn="0" w:lastRowFirstColumn="0" w:lastRowLastColumn="0"/>
            </w:pPr>
            <w:r>
              <w:t>Money</w:t>
            </w:r>
          </w:p>
        </w:tc>
        <w:tc>
          <w:tcPr>
            <w:tcW w:w="3682" w:type="dxa"/>
          </w:tcPr>
          <w:p w14:paraId="38965249" w14:textId="13EADF64" w:rsidR="00BF3A99" w:rsidRDefault="00BF3A99" w:rsidP="00144F2D">
            <w:pPr>
              <w:cnfStyle w:val="000000100000" w:firstRow="0" w:lastRow="0" w:firstColumn="0" w:lastColumn="0" w:oddVBand="0" w:evenVBand="0" w:oddHBand="1" w:evenHBand="0" w:firstRowFirstColumn="0" w:firstRowLastColumn="0" w:lastRowFirstColumn="0" w:lastRowLastColumn="0"/>
            </w:pPr>
            <w:r>
              <w:t xml:space="preserve">The </w:t>
            </w:r>
            <w:r w:rsidR="00601907">
              <w:t>transaction amount to be sent.</w:t>
            </w:r>
          </w:p>
        </w:tc>
      </w:tr>
      <w:tr w:rsidR="003579A4" w14:paraId="5D301624" w14:textId="77777777" w:rsidTr="00881DC6">
        <w:trPr>
          <w:cantSplit/>
        </w:trPr>
        <w:tc>
          <w:tcPr>
            <w:cnfStyle w:val="001000000000" w:firstRow="0" w:lastRow="0" w:firstColumn="1" w:lastColumn="0" w:oddVBand="0" w:evenVBand="0" w:oddHBand="0" w:evenHBand="0" w:firstRowFirstColumn="0" w:firstRowLastColumn="0" w:lastRowFirstColumn="0" w:lastRowLastColumn="0"/>
            <w:tcW w:w="2171" w:type="dxa"/>
          </w:tcPr>
          <w:p w14:paraId="4AA3F66B" w14:textId="5EFE6B30" w:rsidR="003579A4" w:rsidRPr="00B44347" w:rsidRDefault="003579A4" w:rsidP="00144F2D">
            <w:pPr>
              <w:rPr>
                <w:b w:val="0"/>
                <w:bCs w:val="0"/>
              </w:rPr>
            </w:pPr>
            <w:proofErr w:type="spellStart"/>
            <w:r w:rsidRPr="00B44347">
              <w:t>payeeReceiveAmount</w:t>
            </w:r>
            <w:proofErr w:type="spellEnd"/>
          </w:p>
        </w:tc>
        <w:tc>
          <w:tcPr>
            <w:tcW w:w="0" w:type="dxa"/>
          </w:tcPr>
          <w:p w14:paraId="0F313181" w14:textId="27A441D4" w:rsidR="003579A4" w:rsidRDefault="003579A4" w:rsidP="00144F2D">
            <w:pPr>
              <w:cnfStyle w:val="000000000000" w:firstRow="0" w:lastRow="0" w:firstColumn="0" w:lastColumn="0" w:oddVBand="0" w:evenVBand="0" w:oddHBand="0" w:evenHBand="0" w:firstRowFirstColumn="0" w:firstRowLastColumn="0" w:lastRowFirstColumn="0" w:lastRowLastColumn="0"/>
            </w:pPr>
            <w:r>
              <w:t>0..1</w:t>
            </w:r>
          </w:p>
        </w:tc>
        <w:tc>
          <w:tcPr>
            <w:tcW w:w="2182" w:type="dxa"/>
          </w:tcPr>
          <w:p w14:paraId="6D44D20A" w14:textId="4B64B5F8" w:rsidR="003579A4" w:rsidRDefault="003579A4" w:rsidP="00144F2D">
            <w:pPr>
              <w:cnfStyle w:val="000000000000" w:firstRow="0" w:lastRow="0" w:firstColumn="0" w:lastColumn="0" w:oddVBand="0" w:evenVBand="0" w:oddHBand="0" w:evenHBand="0" w:firstRowFirstColumn="0" w:firstRowLastColumn="0" w:lastRowFirstColumn="0" w:lastRowLastColumn="0"/>
            </w:pPr>
            <w:r>
              <w:t>Money</w:t>
            </w:r>
          </w:p>
        </w:tc>
        <w:tc>
          <w:tcPr>
            <w:tcW w:w="3682" w:type="dxa"/>
          </w:tcPr>
          <w:p w14:paraId="043AC1F9" w14:textId="2B2F72A3" w:rsidR="003579A4" w:rsidRDefault="003579A4" w:rsidP="00144F2D">
            <w:pPr>
              <w:cnfStyle w:val="000000000000" w:firstRow="0" w:lastRow="0" w:firstColumn="0" w:lastColumn="0" w:oddVBand="0" w:evenVBand="0" w:oddHBand="0" w:evenHBand="0" w:firstRowFirstColumn="0" w:firstRowLastColumn="0" w:lastRowFirstColumn="0" w:lastRowLastColumn="0"/>
            </w:pPr>
            <w:r>
              <w:t>The amount that the beneficiary will receive</w:t>
            </w:r>
            <w:r w:rsidR="005423F3">
              <w:t>.</w:t>
            </w:r>
          </w:p>
        </w:tc>
      </w:tr>
      <w:tr w:rsidR="00351BC2" w14:paraId="7A5AE3A3" w14:textId="77777777" w:rsidTr="00881D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1" w:type="dxa"/>
          </w:tcPr>
          <w:p w14:paraId="12CC8DC4" w14:textId="39474AFA" w:rsidR="00BF3A99" w:rsidRPr="00144F2D" w:rsidRDefault="00A06027" w:rsidP="00144F2D">
            <w:pPr>
              <w:rPr>
                <w:b w:val="0"/>
                <w:bCs w:val="0"/>
              </w:rPr>
            </w:pPr>
            <w:proofErr w:type="spellStart"/>
            <w:r>
              <w:rPr>
                <w:b w:val="0"/>
                <w:bCs w:val="0"/>
              </w:rPr>
              <w:t>transactionType</w:t>
            </w:r>
            <w:proofErr w:type="spellEnd"/>
          </w:p>
        </w:tc>
        <w:tc>
          <w:tcPr>
            <w:tcW w:w="0" w:type="dxa"/>
            <w:shd w:val="clear" w:color="auto" w:fill="D5DCE4" w:themeFill="text2" w:themeFillTint="33"/>
          </w:tcPr>
          <w:p w14:paraId="4C676275" w14:textId="77777777" w:rsidR="00BF3A99" w:rsidRDefault="00BF3A99" w:rsidP="00144F2D">
            <w:pPr>
              <w:cnfStyle w:val="000000100000" w:firstRow="0" w:lastRow="0" w:firstColumn="0" w:lastColumn="0" w:oddVBand="0" w:evenVBand="0" w:oddHBand="1" w:evenHBand="0" w:firstRowFirstColumn="0" w:firstRowLastColumn="0" w:lastRowFirstColumn="0" w:lastRowLastColumn="0"/>
            </w:pPr>
            <w:r>
              <w:t>1</w:t>
            </w:r>
          </w:p>
        </w:tc>
        <w:tc>
          <w:tcPr>
            <w:tcW w:w="2182" w:type="dxa"/>
            <w:shd w:val="clear" w:color="auto" w:fill="D5DCE4" w:themeFill="text2" w:themeFillTint="33"/>
          </w:tcPr>
          <w:p w14:paraId="3538FC92" w14:textId="110FB0CA" w:rsidR="00BF3A99" w:rsidRDefault="00DA3BFB" w:rsidP="00144F2D">
            <w:pPr>
              <w:cnfStyle w:val="000000100000" w:firstRow="0" w:lastRow="0" w:firstColumn="0" w:lastColumn="0" w:oddVBand="0" w:evenVBand="0" w:oddHBand="1" w:evenHBand="0" w:firstRowFirstColumn="0" w:firstRowLastColumn="0" w:lastRowFirstColumn="0" w:lastRowLastColumn="0"/>
            </w:pPr>
            <w:proofErr w:type="spellStart"/>
            <w:r>
              <w:t>TransactionType</w:t>
            </w:r>
            <w:proofErr w:type="spellEnd"/>
          </w:p>
        </w:tc>
        <w:tc>
          <w:tcPr>
            <w:tcW w:w="3682" w:type="dxa"/>
            <w:shd w:val="clear" w:color="auto" w:fill="D5DCE4" w:themeFill="text2" w:themeFillTint="33"/>
          </w:tcPr>
          <w:p w14:paraId="663E2D40" w14:textId="79C08C54" w:rsidR="00BF3A99" w:rsidRDefault="00DA3BFB" w:rsidP="00144F2D">
            <w:pPr>
              <w:cnfStyle w:val="000000100000" w:firstRow="0" w:lastRow="0" w:firstColumn="0" w:lastColumn="0" w:oddVBand="0" w:evenVBand="0" w:oddHBand="1" w:evenHBand="0" w:firstRowFirstColumn="0" w:firstRowLastColumn="0" w:lastRowFirstColumn="0" w:lastRowLastColumn="0"/>
            </w:pPr>
            <w:r>
              <w:t>Type of the tra</w:t>
            </w:r>
            <w:r w:rsidR="009F17D2">
              <w:t>nsaction</w:t>
            </w:r>
            <w:r w:rsidR="00BF3A99">
              <w:t>.</w:t>
            </w:r>
          </w:p>
        </w:tc>
      </w:tr>
      <w:tr w:rsidR="00957352" w14:paraId="75F75F98" w14:textId="77777777" w:rsidTr="00881DC6">
        <w:trPr>
          <w:cantSplit/>
        </w:trPr>
        <w:tc>
          <w:tcPr>
            <w:cnfStyle w:val="001000000000" w:firstRow="0" w:lastRow="0" w:firstColumn="1" w:lastColumn="0" w:oddVBand="0" w:evenVBand="0" w:oddHBand="0" w:evenHBand="0" w:firstRowFirstColumn="0" w:firstRowLastColumn="0" w:lastRowFirstColumn="0" w:lastRowLastColumn="0"/>
            <w:tcW w:w="2171" w:type="dxa"/>
            <w:shd w:val="clear" w:color="auto" w:fill="FFFFFF" w:themeFill="background1"/>
          </w:tcPr>
          <w:p w14:paraId="0BDBD9EE" w14:textId="36B521F2" w:rsidR="00957352" w:rsidRPr="00E176BB" w:rsidRDefault="00957352" w:rsidP="00957352">
            <w:pPr>
              <w:rPr>
                <w:b w:val="0"/>
                <w:bCs w:val="0"/>
              </w:rPr>
            </w:pPr>
            <w:r>
              <w:rPr>
                <w:b w:val="0"/>
                <w:bCs w:val="0"/>
              </w:rPr>
              <w:t>converter</w:t>
            </w:r>
          </w:p>
        </w:tc>
        <w:tc>
          <w:tcPr>
            <w:tcW w:w="0" w:type="dxa"/>
            <w:shd w:val="clear" w:color="auto" w:fill="FFFFFF" w:themeFill="background1"/>
          </w:tcPr>
          <w:p w14:paraId="0C4440BA" w14:textId="6AD47A49" w:rsidR="00957352" w:rsidRDefault="00957352" w:rsidP="00957352">
            <w:pPr>
              <w:cnfStyle w:val="000000000000" w:firstRow="0" w:lastRow="0" w:firstColumn="0" w:lastColumn="0" w:oddVBand="0" w:evenVBand="0" w:oddHBand="0" w:evenHBand="0" w:firstRowFirstColumn="0" w:firstRowLastColumn="0" w:lastRowFirstColumn="0" w:lastRowLastColumn="0"/>
            </w:pPr>
            <w:r>
              <w:t>0..1</w:t>
            </w:r>
          </w:p>
        </w:tc>
        <w:tc>
          <w:tcPr>
            <w:tcW w:w="2182" w:type="dxa"/>
            <w:shd w:val="clear" w:color="auto" w:fill="FFFFFF" w:themeFill="background1"/>
          </w:tcPr>
          <w:p w14:paraId="3173DB11" w14:textId="0158C0FC" w:rsidR="00957352" w:rsidRPr="00BB3E83" w:rsidRDefault="00000000" w:rsidP="00957352">
            <w:pPr>
              <w:cnfStyle w:val="000000000000" w:firstRow="0" w:lastRow="0" w:firstColumn="0" w:lastColumn="0" w:oddVBand="0" w:evenVBand="0" w:oddHBand="0" w:evenHBand="0" w:firstRowFirstColumn="0" w:firstRowLastColumn="0" w:lastRowFirstColumn="0" w:lastRowLastColumn="0"/>
              <w:rPr>
                <w:rFonts w:cstheme="minorHAnsi"/>
              </w:rPr>
            </w:pPr>
            <w:hyperlink w:anchor="_CurrencyConverter" w:history="1">
              <w:proofErr w:type="spellStart"/>
              <w:r w:rsidR="00957352" w:rsidRPr="006017B9">
                <w:rPr>
                  <w:rStyle w:val="Hyperlink"/>
                  <w:rFonts w:cstheme="minorHAnsi"/>
                </w:rPr>
                <w:t>CurrencyConverter</w:t>
              </w:r>
              <w:proofErr w:type="spellEnd"/>
            </w:hyperlink>
          </w:p>
        </w:tc>
        <w:tc>
          <w:tcPr>
            <w:tcW w:w="3682" w:type="dxa"/>
            <w:shd w:val="clear" w:color="auto" w:fill="FFFFFF" w:themeFill="background1"/>
          </w:tcPr>
          <w:p w14:paraId="44A7D732" w14:textId="202E4A9B" w:rsidR="00957352" w:rsidRPr="00BB3E83" w:rsidRDefault="00957352" w:rsidP="00957352">
            <w:pPr>
              <w:cnfStyle w:val="000000000000" w:firstRow="0" w:lastRow="0" w:firstColumn="0" w:lastColumn="0" w:oddVBand="0" w:evenVBand="0" w:oddHBand="0" w:evenHBand="0" w:firstRowFirstColumn="0" w:firstRowLastColumn="0" w:lastRowFirstColumn="0" w:lastRowLastColumn="0"/>
              <w:rPr>
                <w:rFonts w:cstheme="minorHAnsi"/>
                <w:szCs w:val="28"/>
              </w:rPr>
            </w:pPr>
            <w:r w:rsidRPr="006017B9">
              <w:rPr>
                <w:rFonts w:eastAsia="Calibri" w:cstheme="minorHAnsi"/>
                <w:b/>
                <w:bCs/>
                <w:szCs w:val="28"/>
                <w:lang w:val="en-US" w:bidi="en-US"/>
              </w:rPr>
              <w:t>PAYER</w:t>
            </w:r>
            <w:r w:rsidRPr="006017B9">
              <w:rPr>
                <w:rFonts w:eastAsia="Calibri" w:cstheme="minorHAnsi"/>
                <w:szCs w:val="28"/>
                <w:lang w:val="en-US" w:bidi="en-US"/>
              </w:rPr>
              <w:t xml:space="preserve"> if the payer DFSP intends to perform currency conversion; </w:t>
            </w:r>
            <w:r w:rsidRPr="006017B9">
              <w:rPr>
                <w:rFonts w:eastAsia="Calibri" w:cstheme="minorHAnsi"/>
                <w:b/>
                <w:bCs/>
                <w:szCs w:val="28"/>
                <w:lang w:val="en-US" w:bidi="en-US"/>
              </w:rPr>
              <w:t>PAYEE</w:t>
            </w:r>
            <w:r w:rsidRPr="006017B9">
              <w:rPr>
                <w:rFonts w:eastAsia="Calibri" w:cstheme="minorHAnsi"/>
                <w:szCs w:val="28"/>
                <w:lang w:val="en-US" w:bidi="en-US"/>
              </w:rPr>
              <w:t xml:space="preserve"> if the payer DFSP wants the payee DFSP to perform currency conversion. If absent and the transfer requires currency conversion, then the converting institution will be inferred from the currency in which the quotation is requested: if the quotation is requested in the source currency, then the payee DFSP should perform currency conversion. If it is in the target currency, then the payer DFSP will perform currency conversion.</w:t>
            </w:r>
          </w:p>
        </w:tc>
      </w:tr>
      <w:tr w:rsidR="00440FCC" w14:paraId="5E9AA4FC" w14:textId="77777777" w:rsidTr="00881D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1" w:type="dxa"/>
          </w:tcPr>
          <w:p w14:paraId="6C57C177" w14:textId="43AB6223" w:rsidR="00440FCC" w:rsidRPr="00440FCC" w:rsidRDefault="00440FCC" w:rsidP="00957352">
            <w:pPr>
              <w:rPr>
                <w:b w:val="0"/>
                <w:bCs w:val="0"/>
              </w:rPr>
            </w:pPr>
            <w:proofErr w:type="spellStart"/>
            <w:r w:rsidRPr="00440FCC">
              <w:rPr>
                <w:b w:val="0"/>
                <w:bCs w:val="0"/>
              </w:rPr>
              <w:t>currencyConversion</w:t>
            </w:r>
            <w:proofErr w:type="spellEnd"/>
          </w:p>
        </w:tc>
        <w:tc>
          <w:tcPr>
            <w:tcW w:w="0" w:type="dxa"/>
          </w:tcPr>
          <w:p w14:paraId="7DA5E145" w14:textId="1AB68B51" w:rsidR="00440FCC" w:rsidRDefault="00440FCC" w:rsidP="00957352">
            <w:pPr>
              <w:cnfStyle w:val="000000100000" w:firstRow="0" w:lastRow="0" w:firstColumn="0" w:lastColumn="0" w:oddVBand="0" w:evenVBand="0" w:oddHBand="1" w:evenHBand="0" w:firstRowFirstColumn="0" w:firstRowLastColumn="0" w:lastRowFirstColumn="0" w:lastRowLastColumn="0"/>
            </w:pPr>
            <w:r>
              <w:t>0..1</w:t>
            </w:r>
          </w:p>
        </w:tc>
        <w:tc>
          <w:tcPr>
            <w:tcW w:w="2182" w:type="dxa"/>
          </w:tcPr>
          <w:p w14:paraId="5FC01BC3" w14:textId="08FC5339" w:rsidR="00440FCC" w:rsidRDefault="00000000" w:rsidP="00957352">
            <w:pPr>
              <w:cnfStyle w:val="000000100000" w:firstRow="0" w:lastRow="0" w:firstColumn="0" w:lastColumn="0" w:oddVBand="0" w:evenVBand="0" w:oddHBand="1" w:evenHBand="0" w:firstRowFirstColumn="0" w:firstRowLastColumn="0" w:lastRowFirstColumn="0" w:lastRowLastColumn="0"/>
            </w:pPr>
            <w:hyperlink w:anchor="_FxRate" w:history="1">
              <w:proofErr w:type="spellStart"/>
              <w:r w:rsidR="00440FCC" w:rsidRPr="008725FC">
                <w:rPr>
                  <w:rStyle w:val="Hyperlink"/>
                </w:rPr>
                <w:t>FxRate</w:t>
              </w:r>
              <w:proofErr w:type="spellEnd"/>
            </w:hyperlink>
          </w:p>
        </w:tc>
        <w:tc>
          <w:tcPr>
            <w:tcW w:w="3682" w:type="dxa"/>
          </w:tcPr>
          <w:p w14:paraId="67F5DFE1" w14:textId="1D05B5ED" w:rsidR="00440FCC" w:rsidRPr="00440FCC" w:rsidRDefault="00440FCC" w:rsidP="00957352">
            <w:pPr>
              <w:cnfStyle w:val="000000100000" w:firstRow="0" w:lastRow="0" w:firstColumn="0" w:lastColumn="0" w:oddVBand="0" w:evenVBand="0" w:oddHBand="1" w:evenHBand="0" w:firstRowFirstColumn="0" w:firstRowLastColumn="0" w:lastRowFirstColumn="0" w:lastRowLastColumn="0"/>
              <w:rPr>
                <w:rFonts w:eastAsia="Calibri" w:cstheme="minorHAnsi"/>
                <w:szCs w:val="28"/>
                <w:lang w:val="en-US" w:bidi="en-US"/>
              </w:rPr>
            </w:pPr>
            <w:r w:rsidRPr="00440FCC">
              <w:rPr>
                <w:rFonts w:eastAsia="Calibri" w:cstheme="minorHAnsi"/>
                <w:szCs w:val="28"/>
                <w:lang w:val="en-US" w:bidi="en-US"/>
              </w:rPr>
              <w:t xml:space="preserve">Contains information </w:t>
            </w:r>
            <w:r>
              <w:rPr>
                <w:rFonts w:eastAsia="Calibri" w:cstheme="minorHAnsi"/>
                <w:szCs w:val="28"/>
                <w:lang w:val="en-US" w:bidi="en-US"/>
              </w:rPr>
              <w:t>about the currency conversion proposed by the payer DFSP, if the payer DFSP wants to share it or if scheme rules require it to be shown.</w:t>
            </w:r>
          </w:p>
        </w:tc>
      </w:tr>
      <w:tr w:rsidR="00957352" w14:paraId="6FE1505D" w14:textId="77777777" w:rsidTr="00881DC6">
        <w:trPr>
          <w:cantSplit/>
        </w:trPr>
        <w:tc>
          <w:tcPr>
            <w:cnfStyle w:val="001000000000" w:firstRow="0" w:lastRow="0" w:firstColumn="1" w:lastColumn="0" w:oddVBand="0" w:evenVBand="0" w:oddHBand="0" w:evenHBand="0" w:firstRowFirstColumn="0" w:firstRowLastColumn="0" w:lastRowFirstColumn="0" w:lastRowLastColumn="0"/>
            <w:tcW w:w="2171" w:type="dxa"/>
            <w:shd w:val="clear" w:color="auto" w:fill="FFFFFF" w:themeFill="background1"/>
          </w:tcPr>
          <w:p w14:paraId="0A0C024B" w14:textId="77777777" w:rsidR="00957352" w:rsidRDefault="00957352" w:rsidP="00957352">
            <w:pPr>
              <w:rPr>
                <w:b w:val="0"/>
                <w:bCs w:val="0"/>
              </w:rPr>
            </w:pPr>
            <w:r>
              <w:rPr>
                <w:b w:val="0"/>
                <w:bCs w:val="0"/>
              </w:rPr>
              <w:t>note</w:t>
            </w:r>
          </w:p>
        </w:tc>
        <w:tc>
          <w:tcPr>
            <w:tcW w:w="0" w:type="dxa"/>
            <w:shd w:val="clear" w:color="auto" w:fill="FFFFFF" w:themeFill="background1"/>
          </w:tcPr>
          <w:p w14:paraId="09C0BF1B" w14:textId="3B74D18B" w:rsidR="00957352" w:rsidRDefault="00957352" w:rsidP="00957352">
            <w:pPr>
              <w:cnfStyle w:val="000000000000" w:firstRow="0" w:lastRow="0" w:firstColumn="0" w:lastColumn="0" w:oddVBand="0" w:evenVBand="0" w:oddHBand="0" w:evenHBand="0" w:firstRowFirstColumn="0" w:firstRowLastColumn="0" w:lastRowFirstColumn="0" w:lastRowLastColumn="0"/>
            </w:pPr>
            <w:r>
              <w:t>0..1</w:t>
            </w:r>
          </w:p>
        </w:tc>
        <w:tc>
          <w:tcPr>
            <w:tcW w:w="2182" w:type="dxa"/>
            <w:shd w:val="clear" w:color="auto" w:fill="FFFFFF" w:themeFill="background1"/>
          </w:tcPr>
          <w:p w14:paraId="427029B4" w14:textId="4083805A" w:rsidR="00957352" w:rsidRPr="006017B9" w:rsidRDefault="00957352" w:rsidP="00957352">
            <w:pPr>
              <w:cnfStyle w:val="000000000000" w:firstRow="0" w:lastRow="0" w:firstColumn="0" w:lastColumn="0" w:oddVBand="0" w:evenVBand="0" w:oddHBand="0" w:evenHBand="0" w:firstRowFirstColumn="0" w:firstRowLastColumn="0" w:lastRowFirstColumn="0" w:lastRowLastColumn="0"/>
              <w:rPr>
                <w:rFonts w:eastAsia="Calibri" w:cstheme="minorHAnsi"/>
                <w:sz w:val="18"/>
                <w:szCs w:val="18"/>
                <w:lang w:val="en-US" w:bidi="en-US"/>
              </w:rPr>
            </w:pPr>
            <w:r w:rsidRPr="006017B9">
              <w:rPr>
                <w:rFonts w:eastAsia="Calibri" w:cstheme="minorHAnsi"/>
                <w:lang w:val="en-US" w:bidi="en-US"/>
              </w:rPr>
              <w:t>Note</w:t>
            </w:r>
          </w:p>
        </w:tc>
        <w:tc>
          <w:tcPr>
            <w:tcW w:w="3682" w:type="dxa"/>
            <w:shd w:val="clear" w:color="auto" w:fill="FFFFFF" w:themeFill="background1"/>
          </w:tcPr>
          <w:p w14:paraId="63FCAF63" w14:textId="7E288F32" w:rsidR="00957352" w:rsidRPr="006017B9" w:rsidRDefault="00957352" w:rsidP="00957352">
            <w:pPr>
              <w:cnfStyle w:val="000000000000" w:firstRow="0" w:lastRow="0" w:firstColumn="0" w:lastColumn="0" w:oddVBand="0" w:evenVBand="0" w:oddHBand="0" w:evenHBand="0" w:firstRowFirstColumn="0" w:firstRowLastColumn="0" w:lastRowFirstColumn="0" w:lastRowLastColumn="0"/>
              <w:rPr>
                <w:rFonts w:eastAsia="Calibri" w:cstheme="minorHAnsi"/>
                <w:szCs w:val="28"/>
                <w:lang w:val="en-US" w:bidi="en-US"/>
              </w:rPr>
            </w:pPr>
            <w:r w:rsidRPr="006017B9">
              <w:rPr>
                <w:rFonts w:eastAsia="Calibri" w:cstheme="minorHAnsi"/>
                <w:szCs w:val="28"/>
                <w:lang w:val="en-US" w:bidi="en-US"/>
              </w:rPr>
              <w:t>Memo associated with the transaction intended for the Pa</w:t>
            </w:r>
            <w:r w:rsidR="00351BC2" w:rsidRPr="006017B9">
              <w:rPr>
                <w:rFonts w:eastAsia="Calibri" w:cstheme="minorHAnsi"/>
                <w:szCs w:val="28"/>
                <w:lang w:val="en-US" w:bidi="en-US"/>
              </w:rPr>
              <w:t>yee</w:t>
            </w:r>
          </w:p>
        </w:tc>
      </w:tr>
      <w:tr w:rsidR="00440FCC" w14:paraId="31505924" w14:textId="77777777" w:rsidTr="00881D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1" w:type="dxa"/>
          </w:tcPr>
          <w:p w14:paraId="0113D37F" w14:textId="46DBBBD8" w:rsidR="00440FCC" w:rsidRDefault="00440FCC" w:rsidP="00440FCC">
            <w:proofErr w:type="spellStart"/>
            <w:r w:rsidRPr="004E6EAA">
              <w:rPr>
                <w:b w:val="0"/>
                <w:bCs w:val="0"/>
              </w:rPr>
              <w:t>extensionList</w:t>
            </w:r>
            <w:proofErr w:type="spellEnd"/>
          </w:p>
        </w:tc>
        <w:tc>
          <w:tcPr>
            <w:tcW w:w="0" w:type="dxa"/>
          </w:tcPr>
          <w:p w14:paraId="70A56D1A" w14:textId="5A5767F4" w:rsidR="00440FCC" w:rsidRDefault="00440FCC" w:rsidP="00440FCC">
            <w:pPr>
              <w:cnfStyle w:val="000000100000" w:firstRow="0" w:lastRow="0" w:firstColumn="0" w:lastColumn="0" w:oddVBand="0" w:evenVBand="0" w:oddHBand="1" w:evenHBand="0" w:firstRowFirstColumn="0" w:firstRowLastColumn="0" w:lastRowFirstColumn="0" w:lastRowLastColumn="0"/>
            </w:pPr>
            <w:r>
              <w:t>0..1</w:t>
            </w:r>
          </w:p>
        </w:tc>
        <w:tc>
          <w:tcPr>
            <w:tcW w:w="2182" w:type="dxa"/>
          </w:tcPr>
          <w:p w14:paraId="1557609B" w14:textId="6F737265" w:rsidR="00440FCC" w:rsidRPr="006017B9" w:rsidRDefault="00440FCC" w:rsidP="00440FCC">
            <w:pPr>
              <w:cnfStyle w:val="000000100000" w:firstRow="0" w:lastRow="0" w:firstColumn="0" w:lastColumn="0" w:oddVBand="0" w:evenVBand="0" w:oddHBand="1" w:evenHBand="0" w:firstRowFirstColumn="0" w:firstRowLastColumn="0" w:lastRowFirstColumn="0" w:lastRowLastColumn="0"/>
              <w:rPr>
                <w:rFonts w:eastAsia="Calibri" w:cstheme="minorHAnsi"/>
                <w:lang w:val="en-US" w:bidi="en-US"/>
              </w:rPr>
            </w:pPr>
            <w:proofErr w:type="spellStart"/>
            <w:r>
              <w:t>ExtensionList</w:t>
            </w:r>
            <w:proofErr w:type="spellEnd"/>
          </w:p>
        </w:tc>
        <w:tc>
          <w:tcPr>
            <w:tcW w:w="3682" w:type="dxa"/>
          </w:tcPr>
          <w:p w14:paraId="5421D760" w14:textId="2DD56CAE" w:rsidR="00440FCC" w:rsidRPr="006017B9" w:rsidRDefault="00440FCC" w:rsidP="00440FCC">
            <w:pPr>
              <w:cnfStyle w:val="000000100000" w:firstRow="0" w:lastRow="0" w:firstColumn="0" w:lastColumn="0" w:oddVBand="0" w:evenVBand="0" w:oddHBand="1" w:evenHBand="0" w:firstRowFirstColumn="0" w:firstRowLastColumn="0" w:lastRowFirstColumn="0" w:lastRowLastColumn="0"/>
              <w:rPr>
                <w:rFonts w:eastAsia="Calibri" w:cstheme="minorHAnsi"/>
                <w:szCs w:val="28"/>
                <w:lang w:val="en-US" w:bidi="en-US"/>
              </w:rPr>
            </w:pPr>
            <w:r>
              <w:t>Optional extension list, specific to the deployment.</w:t>
            </w:r>
          </w:p>
        </w:tc>
      </w:tr>
      <w:bookmarkEnd w:id="133"/>
    </w:tbl>
    <w:p w14:paraId="58A89A5F" w14:textId="44A162A2" w:rsidR="00F55A8F" w:rsidRPr="006017B9" w:rsidRDefault="00F55A8F" w:rsidP="00033584"/>
    <w:p w14:paraId="7DE01F7D" w14:textId="77777777" w:rsidR="00111250" w:rsidRPr="00BB3E83" w:rsidRDefault="00111250" w:rsidP="006017B9"/>
    <w:p w14:paraId="0E1FF28C" w14:textId="4AE2BE0A" w:rsidR="003317E3" w:rsidRDefault="003317E3" w:rsidP="001F431A">
      <w:pPr>
        <w:pStyle w:val="Heading2"/>
      </w:pPr>
      <w:r>
        <w:t xml:space="preserve">New data objects in </w:t>
      </w:r>
      <w:r w:rsidR="00A05012">
        <w:t>the FSPIOP API</w:t>
      </w:r>
    </w:p>
    <w:p w14:paraId="0AE30AA6" w14:textId="22EA4FFE" w:rsidR="00A05012" w:rsidRDefault="00A05012" w:rsidP="00A05012">
      <w:r>
        <w:t>The following data object will be added to the FSPIOP API to allow participants to make requests to each other to support currency conversion.</w:t>
      </w:r>
    </w:p>
    <w:p w14:paraId="6038AE7E" w14:textId="56EE9705" w:rsidR="00A05012" w:rsidRDefault="00110EB2" w:rsidP="00A05012">
      <w:pPr>
        <w:pStyle w:val="Heading3"/>
      </w:pPr>
      <w:bookmarkStart w:id="134" w:name="_CurrencyConverter"/>
      <w:bookmarkStart w:id="135" w:name="_Ref88838740"/>
      <w:bookmarkEnd w:id="134"/>
      <w:proofErr w:type="spellStart"/>
      <w:r>
        <w:t>CurrencyConverter</w:t>
      </w:r>
      <w:bookmarkEnd w:id="135"/>
      <w:proofErr w:type="spellEnd"/>
    </w:p>
    <w:p w14:paraId="11863459" w14:textId="6CFE907C" w:rsidR="007E2C42" w:rsidRDefault="00F35565" w:rsidP="007E2C42">
      <w:r>
        <w:t>T</w:t>
      </w:r>
      <w:r w:rsidR="007E2C42">
        <w:t xml:space="preserve">he following table contains the allowed values for the enumeration </w:t>
      </w:r>
      <w:proofErr w:type="spellStart"/>
      <w:r w:rsidR="000D0891">
        <w:rPr>
          <w:b/>
          <w:bCs/>
        </w:rPr>
        <w:t>CurrencyConverter</w:t>
      </w:r>
      <w:proofErr w:type="spellEnd"/>
      <w:r w:rsidR="000D0891">
        <w:t>.</w:t>
      </w:r>
    </w:p>
    <w:tbl>
      <w:tblPr>
        <w:tblStyle w:val="GridTable5Dark-Accent1"/>
        <w:tblW w:w="0" w:type="auto"/>
        <w:tblLook w:val="04A0" w:firstRow="1" w:lastRow="0" w:firstColumn="1" w:lastColumn="0" w:noHBand="0" w:noVBand="1"/>
      </w:tblPr>
      <w:tblGrid>
        <w:gridCol w:w="2093"/>
        <w:gridCol w:w="7149"/>
      </w:tblGrid>
      <w:tr w:rsidR="00DC16B0" w14:paraId="3E023B20" w14:textId="77777777" w:rsidTr="006017B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093" w:type="dxa"/>
          </w:tcPr>
          <w:p w14:paraId="0A9D90C1" w14:textId="42D9F80D" w:rsidR="00DC16B0" w:rsidRDefault="00DC16B0" w:rsidP="006017B9">
            <w:pPr>
              <w:jc w:val="center"/>
            </w:pPr>
            <w:r>
              <w:t>Name</w:t>
            </w:r>
          </w:p>
        </w:tc>
        <w:tc>
          <w:tcPr>
            <w:tcW w:w="7149" w:type="dxa"/>
          </w:tcPr>
          <w:p w14:paraId="59C6E313" w14:textId="05746513" w:rsidR="00DC16B0" w:rsidRDefault="00DC16B0" w:rsidP="006017B9">
            <w:pPr>
              <w:jc w:val="center"/>
              <w:cnfStyle w:val="100000000000" w:firstRow="1" w:lastRow="0" w:firstColumn="0" w:lastColumn="0" w:oddVBand="0" w:evenVBand="0" w:oddHBand="0" w:evenHBand="0" w:firstRowFirstColumn="0" w:firstRowLastColumn="0" w:lastRowFirstColumn="0" w:lastRowLastColumn="0"/>
            </w:pPr>
            <w:r>
              <w:t>Description</w:t>
            </w:r>
          </w:p>
        </w:tc>
      </w:tr>
      <w:tr w:rsidR="00DC16B0" w14:paraId="09972B6E" w14:textId="77777777" w:rsidTr="00601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6A311B0" w14:textId="7EA8AB83" w:rsidR="00DC16B0" w:rsidRDefault="00DC16B0" w:rsidP="007E2C42">
            <w:r>
              <w:t>PAYER</w:t>
            </w:r>
          </w:p>
        </w:tc>
        <w:tc>
          <w:tcPr>
            <w:tcW w:w="7149" w:type="dxa"/>
          </w:tcPr>
          <w:p w14:paraId="68EA8FAF" w14:textId="0D2E7AF8" w:rsidR="00DC16B0" w:rsidRDefault="00DC16B0" w:rsidP="007E2C42">
            <w:pPr>
              <w:cnfStyle w:val="000000100000" w:firstRow="0" w:lastRow="0" w:firstColumn="0" w:lastColumn="0" w:oddVBand="0" w:evenVBand="0" w:oddHBand="1" w:evenHBand="0" w:firstRowFirstColumn="0" w:firstRowLastColumn="0" w:lastRowFirstColumn="0" w:lastRowLastColumn="0"/>
            </w:pPr>
            <w:r>
              <w:t>Currency conversion should be performed by the payer</w:t>
            </w:r>
          </w:p>
        </w:tc>
      </w:tr>
      <w:tr w:rsidR="00DC16B0" w14:paraId="21C3EFD7" w14:textId="77777777" w:rsidTr="006017B9">
        <w:tc>
          <w:tcPr>
            <w:cnfStyle w:val="001000000000" w:firstRow="0" w:lastRow="0" w:firstColumn="1" w:lastColumn="0" w:oddVBand="0" w:evenVBand="0" w:oddHBand="0" w:evenHBand="0" w:firstRowFirstColumn="0" w:firstRowLastColumn="0" w:lastRowFirstColumn="0" w:lastRowLastColumn="0"/>
            <w:tcW w:w="2093" w:type="dxa"/>
          </w:tcPr>
          <w:p w14:paraId="0769E24C" w14:textId="2C3B718C" w:rsidR="00DC16B0" w:rsidRDefault="00DC16B0" w:rsidP="007E2C42">
            <w:r>
              <w:t>PAYEE</w:t>
            </w:r>
          </w:p>
        </w:tc>
        <w:tc>
          <w:tcPr>
            <w:tcW w:w="7149" w:type="dxa"/>
          </w:tcPr>
          <w:p w14:paraId="041B2E18" w14:textId="4C0734C4" w:rsidR="00DC16B0" w:rsidRDefault="00DC16B0" w:rsidP="007E2C42">
            <w:pPr>
              <w:cnfStyle w:val="000000000000" w:firstRow="0" w:lastRow="0" w:firstColumn="0" w:lastColumn="0" w:oddVBand="0" w:evenVBand="0" w:oddHBand="0" w:evenHBand="0" w:firstRowFirstColumn="0" w:firstRowLastColumn="0" w:lastRowFirstColumn="0" w:lastRowLastColumn="0"/>
            </w:pPr>
            <w:r>
              <w:t>Currency conversion should be performed by the payee</w:t>
            </w:r>
          </w:p>
        </w:tc>
      </w:tr>
    </w:tbl>
    <w:p w14:paraId="0754AC4C" w14:textId="77777777" w:rsidR="000D0891" w:rsidRPr="00BB3E83" w:rsidRDefault="000D0891" w:rsidP="006017B9"/>
    <w:p w14:paraId="28E40D57" w14:textId="64A4FB1D" w:rsidR="00F35565" w:rsidRDefault="00F35565" w:rsidP="00F35565">
      <w:pPr>
        <w:pStyle w:val="Heading3"/>
      </w:pPr>
      <w:bookmarkStart w:id="136" w:name="_Dependent"/>
      <w:bookmarkEnd w:id="136"/>
      <w:r>
        <w:t>Dependent</w:t>
      </w:r>
    </w:p>
    <w:p w14:paraId="5B73EFC9" w14:textId="1E05A441" w:rsidR="00F35565" w:rsidRDefault="00ED5FF5" w:rsidP="00F35565">
      <w:r>
        <w:t xml:space="preserve">The </w:t>
      </w:r>
      <w:r>
        <w:rPr>
          <w:b/>
          <w:bCs/>
        </w:rPr>
        <w:t>Dependent</w:t>
      </w:r>
      <w:r>
        <w:t xml:space="preserve"> object cont</w:t>
      </w:r>
      <w:r w:rsidR="00922BAF">
        <w:t>a</w:t>
      </w:r>
      <w:r>
        <w:t xml:space="preserve">ins information about </w:t>
      </w:r>
      <w:r w:rsidR="00922BAF">
        <w:t>a participant in the transfer other than the debtor FI and the cre</w:t>
      </w:r>
      <w:r w:rsidR="00400C80">
        <w:t xml:space="preserve">ditor FI. In this case, </w:t>
      </w:r>
      <w:r w:rsidR="00783339">
        <w:t>the participants will be the FX provider(s) who are supporting the transfer.</w:t>
      </w:r>
      <w:r w:rsidR="00923696">
        <w:t xml:space="preserve"> The </w:t>
      </w:r>
      <w:r w:rsidR="00923696">
        <w:rPr>
          <w:b/>
          <w:bCs/>
        </w:rPr>
        <w:t xml:space="preserve">Dependent </w:t>
      </w:r>
      <w:r w:rsidR="00923696">
        <w:t>object will have the structure described below.</w:t>
      </w:r>
    </w:p>
    <w:tbl>
      <w:tblPr>
        <w:tblStyle w:val="GridTable4-Accent1"/>
        <w:tblW w:w="0" w:type="auto"/>
        <w:tblLook w:val="04A0" w:firstRow="1" w:lastRow="0" w:firstColumn="1" w:lastColumn="0" w:noHBand="0" w:noVBand="1"/>
      </w:tblPr>
      <w:tblGrid>
        <w:gridCol w:w="1951"/>
        <w:gridCol w:w="1276"/>
        <w:gridCol w:w="1871"/>
        <w:gridCol w:w="3918"/>
      </w:tblGrid>
      <w:tr w:rsidR="00B6258A" w14:paraId="459E329A" w14:textId="77777777" w:rsidTr="004843E4">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51" w:type="dxa"/>
          </w:tcPr>
          <w:p w14:paraId="10FFD764" w14:textId="77777777" w:rsidR="00687E81" w:rsidRDefault="00687E81" w:rsidP="004843E4">
            <w:pPr>
              <w:jc w:val="center"/>
            </w:pPr>
            <w:r>
              <w:t>Name</w:t>
            </w:r>
          </w:p>
        </w:tc>
        <w:tc>
          <w:tcPr>
            <w:tcW w:w="1276" w:type="dxa"/>
          </w:tcPr>
          <w:p w14:paraId="41F6BF57" w14:textId="77777777" w:rsidR="00687E81" w:rsidRDefault="00687E81" w:rsidP="004843E4">
            <w:pPr>
              <w:jc w:val="center"/>
              <w:cnfStyle w:val="100000000000" w:firstRow="1" w:lastRow="0" w:firstColumn="0" w:lastColumn="0" w:oddVBand="0" w:evenVBand="0" w:oddHBand="0" w:evenHBand="0" w:firstRowFirstColumn="0" w:firstRowLastColumn="0" w:lastRowFirstColumn="0" w:lastRowLastColumn="0"/>
            </w:pPr>
            <w:r>
              <w:t>Cardinality</w:t>
            </w:r>
          </w:p>
        </w:tc>
        <w:tc>
          <w:tcPr>
            <w:tcW w:w="1871" w:type="dxa"/>
          </w:tcPr>
          <w:p w14:paraId="3217464C" w14:textId="77777777" w:rsidR="00687E81" w:rsidRDefault="00687E81" w:rsidP="004843E4">
            <w:pPr>
              <w:jc w:val="center"/>
              <w:cnfStyle w:val="100000000000" w:firstRow="1" w:lastRow="0" w:firstColumn="0" w:lastColumn="0" w:oddVBand="0" w:evenVBand="0" w:oddHBand="0" w:evenHBand="0" w:firstRowFirstColumn="0" w:firstRowLastColumn="0" w:lastRowFirstColumn="0" w:lastRowLastColumn="0"/>
            </w:pPr>
            <w:r>
              <w:t>Type</w:t>
            </w:r>
          </w:p>
        </w:tc>
        <w:tc>
          <w:tcPr>
            <w:tcW w:w="3918" w:type="dxa"/>
          </w:tcPr>
          <w:p w14:paraId="41F09558" w14:textId="77777777" w:rsidR="00687E81" w:rsidRDefault="00687E81" w:rsidP="004843E4">
            <w:pPr>
              <w:jc w:val="center"/>
              <w:cnfStyle w:val="100000000000" w:firstRow="1" w:lastRow="0" w:firstColumn="0" w:lastColumn="0" w:oddVBand="0" w:evenVBand="0" w:oddHBand="0" w:evenHBand="0" w:firstRowFirstColumn="0" w:firstRowLastColumn="0" w:lastRowFirstColumn="0" w:lastRowLastColumn="0"/>
            </w:pPr>
            <w:r>
              <w:t>Comment</w:t>
            </w:r>
          </w:p>
        </w:tc>
      </w:tr>
      <w:tr w:rsidR="00B6258A" w14:paraId="0976C8EA" w14:textId="77777777" w:rsidTr="00484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1080B6B" w14:textId="77777777" w:rsidR="00687E81" w:rsidRPr="00BA6E10" w:rsidRDefault="00687E81" w:rsidP="004843E4">
            <w:pPr>
              <w:rPr>
                <w:b w:val="0"/>
                <w:bCs w:val="0"/>
              </w:rPr>
            </w:pPr>
            <w:r>
              <w:rPr>
                <w:b w:val="0"/>
                <w:bCs w:val="0"/>
              </w:rPr>
              <w:t>intermediary</w:t>
            </w:r>
          </w:p>
        </w:tc>
        <w:tc>
          <w:tcPr>
            <w:tcW w:w="1276" w:type="dxa"/>
          </w:tcPr>
          <w:p w14:paraId="0CAB0109" w14:textId="77777777" w:rsidR="00687E81" w:rsidRDefault="00687E81" w:rsidP="004843E4">
            <w:pPr>
              <w:cnfStyle w:val="000000100000" w:firstRow="0" w:lastRow="0" w:firstColumn="0" w:lastColumn="0" w:oddVBand="0" w:evenVBand="0" w:oddHBand="1" w:evenHBand="0" w:firstRowFirstColumn="0" w:firstRowLastColumn="0" w:lastRowFirstColumn="0" w:lastRowLastColumn="0"/>
            </w:pPr>
            <w:r>
              <w:t>1</w:t>
            </w:r>
          </w:p>
        </w:tc>
        <w:tc>
          <w:tcPr>
            <w:tcW w:w="1871" w:type="dxa"/>
          </w:tcPr>
          <w:p w14:paraId="17535EBC" w14:textId="57DA9106" w:rsidR="00687E81" w:rsidRDefault="00D53BFE" w:rsidP="004843E4">
            <w:pPr>
              <w:cnfStyle w:val="000000100000" w:firstRow="0" w:lastRow="0" w:firstColumn="0" w:lastColumn="0" w:oddVBand="0" w:evenVBand="0" w:oddHBand="1" w:evenHBand="0" w:firstRowFirstColumn="0" w:firstRowLastColumn="0" w:lastRowFirstColumn="0" w:lastRowLastColumn="0"/>
            </w:pPr>
            <w:proofErr w:type="spellStart"/>
            <w:r>
              <w:t>FspId</w:t>
            </w:r>
            <w:proofErr w:type="spellEnd"/>
          </w:p>
        </w:tc>
        <w:tc>
          <w:tcPr>
            <w:tcW w:w="3918" w:type="dxa"/>
          </w:tcPr>
          <w:p w14:paraId="74660911" w14:textId="77777777" w:rsidR="00687E81" w:rsidRDefault="00687E81" w:rsidP="004843E4">
            <w:pPr>
              <w:cnfStyle w:val="000000100000" w:firstRow="0" w:lastRow="0" w:firstColumn="0" w:lastColumn="0" w:oddVBand="0" w:evenVBand="0" w:oddHBand="1" w:evenHBand="0" w:firstRowFirstColumn="0" w:firstRowLastColumn="0" w:lastRowFirstColumn="0" w:lastRowLastColumn="0"/>
            </w:pPr>
            <w:r>
              <w:t>The intermediary whose obligations are being registered.</w:t>
            </w:r>
          </w:p>
        </w:tc>
      </w:tr>
      <w:tr w:rsidR="00687E81" w14:paraId="6B2E0DFC" w14:textId="77777777" w:rsidTr="004843E4">
        <w:tc>
          <w:tcPr>
            <w:cnfStyle w:val="001000000000" w:firstRow="0" w:lastRow="0" w:firstColumn="1" w:lastColumn="0" w:oddVBand="0" w:evenVBand="0" w:oddHBand="0" w:evenHBand="0" w:firstRowFirstColumn="0" w:firstRowLastColumn="0" w:lastRowFirstColumn="0" w:lastRowLastColumn="0"/>
            <w:tcW w:w="1951" w:type="dxa"/>
          </w:tcPr>
          <w:p w14:paraId="2D0676AD" w14:textId="7289C5BF" w:rsidR="00687E81" w:rsidRPr="00BA6E10" w:rsidRDefault="00323D3F" w:rsidP="004843E4">
            <w:pPr>
              <w:rPr>
                <w:b w:val="0"/>
                <w:bCs w:val="0"/>
              </w:rPr>
            </w:pPr>
            <w:r>
              <w:rPr>
                <w:b w:val="0"/>
                <w:bCs w:val="0"/>
              </w:rPr>
              <w:t>condition</w:t>
            </w:r>
          </w:p>
        </w:tc>
        <w:tc>
          <w:tcPr>
            <w:tcW w:w="1276" w:type="dxa"/>
          </w:tcPr>
          <w:p w14:paraId="6C039121" w14:textId="77777777" w:rsidR="00687E81" w:rsidRDefault="00687E81" w:rsidP="004843E4">
            <w:pPr>
              <w:cnfStyle w:val="000000000000" w:firstRow="0" w:lastRow="0" w:firstColumn="0" w:lastColumn="0" w:oddVBand="0" w:evenVBand="0" w:oddHBand="0" w:evenHBand="0" w:firstRowFirstColumn="0" w:firstRowLastColumn="0" w:lastRowFirstColumn="0" w:lastRowLastColumn="0"/>
            </w:pPr>
            <w:r>
              <w:t>1</w:t>
            </w:r>
          </w:p>
        </w:tc>
        <w:tc>
          <w:tcPr>
            <w:tcW w:w="1871" w:type="dxa"/>
          </w:tcPr>
          <w:p w14:paraId="5FE3875D" w14:textId="09886154" w:rsidR="00687E81" w:rsidRDefault="00323D3F" w:rsidP="004843E4">
            <w:pPr>
              <w:cnfStyle w:val="000000000000" w:firstRow="0" w:lastRow="0" w:firstColumn="0" w:lastColumn="0" w:oddVBand="0" w:evenVBand="0" w:oddHBand="0" w:evenHBand="0" w:firstRowFirstColumn="0" w:firstRowLastColumn="0" w:lastRowFirstColumn="0" w:lastRowLastColumn="0"/>
            </w:pPr>
            <w:proofErr w:type="spellStart"/>
            <w:r>
              <w:t>IlpCondition</w:t>
            </w:r>
            <w:proofErr w:type="spellEnd"/>
          </w:p>
        </w:tc>
        <w:tc>
          <w:tcPr>
            <w:tcW w:w="3918" w:type="dxa"/>
          </w:tcPr>
          <w:p w14:paraId="36CCD5AD" w14:textId="0654A7D8" w:rsidR="00687E81" w:rsidRDefault="007B052C" w:rsidP="004843E4">
            <w:pPr>
              <w:cnfStyle w:val="000000000000" w:firstRow="0" w:lastRow="0" w:firstColumn="0" w:lastColumn="0" w:oddVBand="0" w:evenVBand="0" w:oddHBand="0" w:evenHBand="0" w:firstRowFirstColumn="0" w:firstRowLastColumn="0" w:lastRowFirstColumn="0" w:lastRowLastColumn="0"/>
            </w:pPr>
            <w:r>
              <w:t>ILP c</w:t>
            </w:r>
            <w:r w:rsidR="00323D3F">
              <w:t xml:space="preserve">ondition </w:t>
            </w:r>
            <w:r>
              <w:t>for the intermediary operation</w:t>
            </w:r>
            <w:r w:rsidR="00687E81">
              <w:t>.</w:t>
            </w:r>
          </w:p>
        </w:tc>
      </w:tr>
    </w:tbl>
    <w:p w14:paraId="062FFDA7" w14:textId="0FF58BF3" w:rsidR="00806F36" w:rsidRDefault="00BD085F" w:rsidP="00806F36">
      <w:pPr>
        <w:pStyle w:val="Heading3"/>
      </w:pPr>
      <w:bookmarkStart w:id="137" w:name="_FxRate"/>
      <w:bookmarkEnd w:id="137"/>
      <w:proofErr w:type="spellStart"/>
      <w:r>
        <w:t>F</w:t>
      </w:r>
      <w:r w:rsidR="00806F36">
        <w:t>xRate</w:t>
      </w:r>
      <w:proofErr w:type="spellEnd"/>
    </w:p>
    <w:p w14:paraId="7A22AD55" w14:textId="199DD49A" w:rsidR="00806F36" w:rsidRDefault="00806F36" w:rsidP="00806F36">
      <w:r>
        <w:t xml:space="preserve">The </w:t>
      </w:r>
      <w:proofErr w:type="spellStart"/>
      <w:r w:rsidR="00BD085F">
        <w:rPr>
          <w:b/>
          <w:bCs/>
        </w:rPr>
        <w:t>F</w:t>
      </w:r>
      <w:r>
        <w:rPr>
          <w:b/>
          <w:bCs/>
        </w:rPr>
        <w:t>xRate</w:t>
      </w:r>
      <w:proofErr w:type="spellEnd"/>
      <w:r>
        <w:t xml:space="preserve"> object contains information about a </w:t>
      </w:r>
      <w:r w:rsidR="00BD085F">
        <w:t>currency conversion</w:t>
      </w:r>
      <w:r>
        <w:t xml:space="preserve"> in the transfer.</w:t>
      </w:r>
      <w:r w:rsidR="00BD085F">
        <w:t xml:space="preserve"> It can be used by parties to the transfer to exchange information with each other about the exchange rate for the transfer, to ensure that the best rate can be agreed on</w:t>
      </w:r>
      <w:r>
        <w:t xml:space="preserve"> The </w:t>
      </w:r>
      <w:proofErr w:type="spellStart"/>
      <w:r w:rsidR="00BD085F">
        <w:rPr>
          <w:b/>
          <w:bCs/>
        </w:rPr>
        <w:t>FxRate</w:t>
      </w:r>
      <w:proofErr w:type="spellEnd"/>
      <w:r>
        <w:rPr>
          <w:b/>
          <w:bCs/>
        </w:rPr>
        <w:t xml:space="preserve"> </w:t>
      </w:r>
      <w:r>
        <w:t>object will have the structure described below.</w:t>
      </w:r>
    </w:p>
    <w:tbl>
      <w:tblPr>
        <w:tblStyle w:val="GridTable4-Accent1"/>
        <w:tblW w:w="0" w:type="auto"/>
        <w:tblLook w:val="04A0" w:firstRow="1" w:lastRow="0" w:firstColumn="1" w:lastColumn="0" w:noHBand="0" w:noVBand="1"/>
      </w:tblPr>
      <w:tblGrid>
        <w:gridCol w:w="1951"/>
        <w:gridCol w:w="1276"/>
        <w:gridCol w:w="1871"/>
        <w:gridCol w:w="3918"/>
      </w:tblGrid>
      <w:tr w:rsidR="00806F36" w14:paraId="244E55F1" w14:textId="77777777" w:rsidTr="00FD203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51" w:type="dxa"/>
          </w:tcPr>
          <w:p w14:paraId="1F608287" w14:textId="77777777" w:rsidR="00806F36" w:rsidRDefault="00806F36" w:rsidP="00FD2032">
            <w:pPr>
              <w:jc w:val="center"/>
            </w:pPr>
            <w:r>
              <w:t>Name</w:t>
            </w:r>
          </w:p>
        </w:tc>
        <w:tc>
          <w:tcPr>
            <w:tcW w:w="1276" w:type="dxa"/>
          </w:tcPr>
          <w:p w14:paraId="547C3734" w14:textId="77777777" w:rsidR="00806F36" w:rsidRDefault="00806F36" w:rsidP="00FD2032">
            <w:pPr>
              <w:jc w:val="center"/>
              <w:cnfStyle w:val="100000000000" w:firstRow="1" w:lastRow="0" w:firstColumn="0" w:lastColumn="0" w:oddVBand="0" w:evenVBand="0" w:oddHBand="0" w:evenHBand="0" w:firstRowFirstColumn="0" w:firstRowLastColumn="0" w:lastRowFirstColumn="0" w:lastRowLastColumn="0"/>
            </w:pPr>
            <w:r>
              <w:t>Cardinality</w:t>
            </w:r>
          </w:p>
        </w:tc>
        <w:tc>
          <w:tcPr>
            <w:tcW w:w="1871" w:type="dxa"/>
          </w:tcPr>
          <w:p w14:paraId="3C5EAEA4" w14:textId="77777777" w:rsidR="00806F36" w:rsidRDefault="00806F36" w:rsidP="00FD2032">
            <w:pPr>
              <w:jc w:val="center"/>
              <w:cnfStyle w:val="100000000000" w:firstRow="1" w:lastRow="0" w:firstColumn="0" w:lastColumn="0" w:oddVBand="0" w:evenVBand="0" w:oddHBand="0" w:evenHBand="0" w:firstRowFirstColumn="0" w:firstRowLastColumn="0" w:lastRowFirstColumn="0" w:lastRowLastColumn="0"/>
            </w:pPr>
            <w:r>
              <w:t>Type</w:t>
            </w:r>
          </w:p>
        </w:tc>
        <w:tc>
          <w:tcPr>
            <w:tcW w:w="3918" w:type="dxa"/>
          </w:tcPr>
          <w:p w14:paraId="175EA0DF" w14:textId="77777777" w:rsidR="00806F36" w:rsidRDefault="00806F36" w:rsidP="00FD2032">
            <w:pPr>
              <w:jc w:val="center"/>
              <w:cnfStyle w:val="100000000000" w:firstRow="1" w:lastRow="0" w:firstColumn="0" w:lastColumn="0" w:oddVBand="0" w:evenVBand="0" w:oddHBand="0" w:evenHBand="0" w:firstRowFirstColumn="0" w:firstRowLastColumn="0" w:lastRowFirstColumn="0" w:lastRowLastColumn="0"/>
            </w:pPr>
            <w:r>
              <w:t>Comment</w:t>
            </w:r>
          </w:p>
        </w:tc>
      </w:tr>
      <w:tr w:rsidR="00806F36" w14:paraId="073D1C19" w14:textId="77777777" w:rsidTr="00FD2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C43CA9A" w14:textId="708CECF7" w:rsidR="00806F36" w:rsidRPr="00BA6E10" w:rsidRDefault="00BD085F" w:rsidP="00FD2032">
            <w:pPr>
              <w:rPr>
                <w:b w:val="0"/>
                <w:bCs w:val="0"/>
              </w:rPr>
            </w:pPr>
            <w:proofErr w:type="spellStart"/>
            <w:r>
              <w:rPr>
                <w:b w:val="0"/>
                <w:bCs w:val="0"/>
              </w:rPr>
              <w:t>sourceAmount</w:t>
            </w:r>
            <w:proofErr w:type="spellEnd"/>
          </w:p>
        </w:tc>
        <w:tc>
          <w:tcPr>
            <w:tcW w:w="1276" w:type="dxa"/>
          </w:tcPr>
          <w:p w14:paraId="7FC05DCB" w14:textId="77777777" w:rsidR="00806F36" w:rsidRDefault="00806F36" w:rsidP="00FD2032">
            <w:pPr>
              <w:cnfStyle w:val="000000100000" w:firstRow="0" w:lastRow="0" w:firstColumn="0" w:lastColumn="0" w:oddVBand="0" w:evenVBand="0" w:oddHBand="1" w:evenHBand="0" w:firstRowFirstColumn="0" w:firstRowLastColumn="0" w:lastRowFirstColumn="0" w:lastRowLastColumn="0"/>
            </w:pPr>
            <w:r>
              <w:t>1</w:t>
            </w:r>
          </w:p>
        </w:tc>
        <w:tc>
          <w:tcPr>
            <w:tcW w:w="1871" w:type="dxa"/>
          </w:tcPr>
          <w:p w14:paraId="11DB2BA9" w14:textId="09689F85" w:rsidR="00806F36" w:rsidRDefault="00BD085F" w:rsidP="00FD2032">
            <w:pPr>
              <w:cnfStyle w:val="000000100000" w:firstRow="0" w:lastRow="0" w:firstColumn="0" w:lastColumn="0" w:oddVBand="0" w:evenVBand="0" w:oddHBand="1" w:evenHBand="0" w:firstRowFirstColumn="0" w:firstRowLastColumn="0" w:lastRowFirstColumn="0" w:lastRowLastColumn="0"/>
            </w:pPr>
            <w:r>
              <w:t>Amount</w:t>
            </w:r>
          </w:p>
        </w:tc>
        <w:tc>
          <w:tcPr>
            <w:tcW w:w="3918" w:type="dxa"/>
          </w:tcPr>
          <w:p w14:paraId="2026B010" w14:textId="1B6B01D1" w:rsidR="00806F36" w:rsidRDefault="00806F36" w:rsidP="00FD2032">
            <w:pPr>
              <w:cnfStyle w:val="000000100000" w:firstRow="0" w:lastRow="0" w:firstColumn="0" w:lastColumn="0" w:oddVBand="0" w:evenVBand="0" w:oddHBand="1" w:evenHBand="0" w:firstRowFirstColumn="0" w:firstRowLastColumn="0" w:lastRowFirstColumn="0" w:lastRowLastColumn="0"/>
            </w:pPr>
            <w:r>
              <w:t xml:space="preserve">The </w:t>
            </w:r>
            <w:r w:rsidR="00BD085F">
              <w:t>amount of the transfer in the source currency</w:t>
            </w:r>
            <w:r>
              <w:t>.</w:t>
            </w:r>
          </w:p>
        </w:tc>
      </w:tr>
      <w:tr w:rsidR="00806F36" w14:paraId="7A3F8007" w14:textId="77777777" w:rsidTr="00FD2032">
        <w:tc>
          <w:tcPr>
            <w:cnfStyle w:val="001000000000" w:firstRow="0" w:lastRow="0" w:firstColumn="1" w:lastColumn="0" w:oddVBand="0" w:evenVBand="0" w:oddHBand="0" w:evenHBand="0" w:firstRowFirstColumn="0" w:firstRowLastColumn="0" w:lastRowFirstColumn="0" w:lastRowLastColumn="0"/>
            <w:tcW w:w="1951" w:type="dxa"/>
          </w:tcPr>
          <w:p w14:paraId="4E6BAD18" w14:textId="4D8F3A38" w:rsidR="00806F36" w:rsidRPr="00BA6E10" w:rsidRDefault="00BD085F" w:rsidP="00FD2032">
            <w:pPr>
              <w:rPr>
                <w:b w:val="0"/>
                <w:bCs w:val="0"/>
              </w:rPr>
            </w:pPr>
            <w:proofErr w:type="spellStart"/>
            <w:r>
              <w:rPr>
                <w:b w:val="0"/>
                <w:bCs w:val="0"/>
              </w:rPr>
              <w:t>targetAmount</w:t>
            </w:r>
            <w:proofErr w:type="spellEnd"/>
          </w:p>
        </w:tc>
        <w:tc>
          <w:tcPr>
            <w:tcW w:w="1276" w:type="dxa"/>
          </w:tcPr>
          <w:p w14:paraId="13DC4C89" w14:textId="77777777" w:rsidR="00806F36" w:rsidRDefault="00806F36" w:rsidP="00FD2032">
            <w:pPr>
              <w:cnfStyle w:val="000000000000" w:firstRow="0" w:lastRow="0" w:firstColumn="0" w:lastColumn="0" w:oddVBand="0" w:evenVBand="0" w:oddHBand="0" w:evenHBand="0" w:firstRowFirstColumn="0" w:firstRowLastColumn="0" w:lastRowFirstColumn="0" w:lastRowLastColumn="0"/>
            </w:pPr>
            <w:r>
              <w:t>1</w:t>
            </w:r>
          </w:p>
        </w:tc>
        <w:tc>
          <w:tcPr>
            <w:tcW w:w="1871" w:type="dxa"/>
          </w:tcPr>
          <w:p w14:paraId="0570DCF2" w14:textId="3B15085B" w:rsidR="00806F36" w:rsidRDefault="00BD085F" w:rsidP="00FD2032">
            <w:pPr>
              <w:cnfStyle w:val="000000000000" w:firstRow="0" w:lastRow="0" w:firstColumn="0" w:lastColumn="0" w:oddVBand="0" w:evenVBand="0" w:oddHBand="0" w:evenHBand="0" w:firstRowFirstColumn="0" w:firstRowLastColumn="0" w:lastRowFirstColumn="0" w:lastRowLastColumn="0"/>
            </w:pPr>
            <w:r>
              <w:t>Amount</w:t>
            </w:r>
          </w:p>
        </w:tc>
        <w:tc>
          <w:tcPr>
            <w:tcW w:w="3918" w:type="dxa"/>
          </w:tcPr>
          <w:p w14:paraId="55D8D3BB" w14:textId="58C6802C" w:rsidR="00806F36" w:rsidRDefault="00BD085F" w:rsidP="00FD2032">
            <w:pPr>
              <w:cnfStyle w:val="000000000000" w:firstRow="0" w:lastRow="0" w:firstColumn="0" w:lastColumn="0" w:oddVBand="0" w:evenVBand="0" w:oddHBand="0" w:evenHBand="0" w:firstRowFirstColumn="0" w:firstRowLastColumn="0" w:lastRowFirstColumn="0" w:lastRowLastColumn="0"/>
            </w:pPr>
            <w:r w:rsidRPr="00BD085F">
              <w:t xml:space="preserve">The amount of the transfer in the </w:t>
            </w:r>
            <w:r>
              <w:t>target</w:t>
            </w:r>
            <w:r w:rsidRPr="00BD085F">
              <w:t xml:space="preserve"> currency.</w:t>
            </w:r>
          </w:p>
        </w:tc>
      </w:tr>
    </w:tbl>
    <w:p w14:paraId="504A72F5" w14:textId="77777777" w:rsidR="00923696" w:rsidRPr="00923696" w:rsidRDefault="00923696" w:rsidP="006017B9"/>
    <w:p w14:paraId="60196525" w14:textId="08F5EDA2" w:rsidR="00A65B9F" w:rsidRDefault="00A65B9F" w:rsidP="001F431A">
      <w:pPr>
        <w:pStyle w:val="Heading2"/>
      </w:pPr>
      <w:r>
        <w:t xml:space="preserve">New data objects in the </w:t>
      </w:r>
      <w:r w:rsidR="006C677D">
        <w:t xml:space="preserve">FXP </w:t>
      </w:r>
      <w:r>
        <w:t>API</w:t>
      </w:r>
    </w:p>
    <w:p w14:paraId="0A7B390C" w14:textId="585E933A" w:rsidR="00503EEA" w:rsidRPr="00C20C8E" w:rsidRDefault="00A65B9F" w:rsidP="00C20C8E">
      <w:r>
        <w:t xml:space="preserve">The following data objects will be added to the </w:t>
      </w:r>
      <w:r w:rsidR="006C677D">
        <w:t xml:space="preserve">FXP </w:t>
      </w:r>
      <w:r>
        <w:t>API to support currency conversion.</w:t>
      </w:r>
      <w:r w:rsidR="001E38E0">
        <w:t xml:space="preserve"> Where data structures or elements are not defined in this document, they are to be found in Section 7 of </w:t>
      </w:r>
      <w:r w:rsidR="001E38E0">
        <w:fldChar w:fldCharType="begin"/>
      </w:r>
      <w:r w:rsidR="001E38E0">
        <w:instrText xml:space="preserve"> REF _Ref75509126 \r \p \h  \* MERGEFORMAT </w:instrText>
      </w:r>
      <w:r w:rsidR="001E38E0">
        <w:fldChar w:fldCharType="separate"/>
      </w:r>
      <w:r w:rsidR="00094E76" w:rsidRPr="002846D7">
        <w:rPr>
          <w:b/>
          <w:bCs/>
        </w:rPr>
        <w:t>Ref 1</w:t>
      </w:r>
      <w:r w:rsidR="00094E76">
        <w:t xml:space="preserve"> above</w:t>
      </w:r>
      <w:r w:rsidR="001E38E0">
        <w:fldChar w:fldCharType="end"/>
      </w:r>
      <w:r w:rsidR="001E38E0">
        <w:t>.</w:t>
      </w:r>
    </w:p>
    <w:p w14:paraId="76E2AFBB" w14:textId="77777777" w:rsidR="00716426" w:rsidRDefault="00716426" w:rsidP="00716426">
      <w:pPr>
        <w:pStyle w:val="Heading3"/>
      </w:pPr>
      <w:r>
        <w:t>Charge</w:t>
      </w:r>
    </w:p>
    <w:p w14:paraId="717CA19A" w14:textId="77777777" w:rsidR="00716426" w:rsidRDefault="00716426" w:rsidP="00716426">
      <w:r>
        <w:t xml:space="preserve">An FXP will be able to specify a charge which it proposes to levy on the currency conversion operation using a </w:t>
      </w:r>
      <w:r>
        <w:rPr>
          <w:b/>
          <w:bCs/>
        </w:rPr>
        <w:t>Charge</w:t>
      </w:r>
      <w:r>
        <w:t xml:space="preserve"> object. The </w:t>
      </w:r>
      <w:r>
        <w:rPr>
          <w:b/>
          <w:bCs/>
        </w:rPr>
        <w:t>Charge</w:t>
      </w:r>
      <w:r>
        <w:t xml:space="preserve"> object will have the structure described below.</w:t>
      </w:r>
    </w:p>
    <w:tbl>
      <w:tblPr>
        <w:tblStyle w:val="GridTable4-Accent1"/>
        <w:tblW w:w="0" w:type="auto"/>
        <w:tblLook w:val="04A0" w:firstRow="1" w:lastRow="0" w:firstColumn="1" w:lastColumn="0" w:noHBand="0" w:noVBand="1"/>
      </w:tblPr>
      <w:tblGrid>
        <w:gridCol w:w="2254"/>
        <w:gridCol w:w="1207"/>
        <w:gridCol w:w="1637"/>
        <w:gridCol w:w="3918"/>
      </w:tblGrid>
      <w:tr w:rsidR="00716426" w14:paraId="5F654709" w14:textId="77777777" w:rsidTr="006029A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54" w:type="dxa"/>
          </w:tcPr>
          <w:p w14:paraId="555076C6" w14:textId="77777777" w:rsidR="00716426" w:rsidRDefault="00716426" w:rsidP="006029AC">
            <w:pPr>
              <w:jc w:val="center"/>
            </w:pPr>
            <w:r>
              <w:t>Name</w:t>
            </w:r>
          </w:p>
        </w:tc>
        <w:tc>
          <w:tcPr>
            <w:tcW w:w="1207" w:type="dxa"/>
          </w:tcPr>
          <w:p w14:paraId="0AE95E14" w14:textId="77777777" w:rsidR="00716426" w:rsidRDefault="00716426" w:rsidP="006029AC">
            <w:pPr>
              <w:jc w:val="center"/>
              <w:cnfStyle w:val="100000000000" w:firstRow="1" w:lastRow="0" w:firstColumn="0" w:lastColumn="0" w:oddVBand="0" w:evenVBand="0" w:oddHBand="0" w:evenHBand="0" w:firstRowFirstColumn="0" w:firstRowLastColumn="0" w:lastRowFirstColumn="0" w:lastRowLastColumn="0"/>
            </w:pPr>
            <w:r>
              <w:t>Cardinality</w:t>
            </w:r>
          </w:p>
        </w:tc>
        <w:tc>
          <w:tcPr>
            <w:tcW w:w="1637" w:type="dxa"/>
          </w:tcPr>
          <w:p w14:paraId="35CAD811" w14:textId="77777777" w:rsidR="00716426" w:rsidRDefault="00716426" w:rsidP="006029AC">
            <w:pPr>
              <w:jc w:val="center"/>
              <w:cnfStyle w:val="100000000000" w:firstRow="1" w:lastRow="0" w:firstColumn="0" w:lastColumn="0" w:oddVBand="0" w:evenVBand="0" w:oddHBand="0" w:evenHBand="0" w:firstRowFirstColumn="0" w:firstRowLastColumn="0" w:lastRowFirstColumn="0" w:lastRowLastColumn="0"/>
            </w:pPr>
            <w:r>
              <w:t>Type</w:t>
            </w:r>
          </w:p>
        </w:tc>
        <w:tc>
          <w:tcPr>
            <w:tcW w:w="3918" w:type="dxa"/>
          </w:tcPr>
          <w:p w14:paraId="41CFE3DC" w14:textId="77777777" w:rsidR="00716426" w:rsidRDefault="00716426" w:rsidP="006029AC">
            <w:pPr>
              <w:jc w:val="center"/>
              <w:cnfStyle w:val="100000000000" w:firstRow="1" w:lastRow="0" w:firstColumn="0" w:lastColumn="0" w:oddVBand="0" w:evenVBand="0" w:oddHBand="0" w:evenHBand="0" w:firstRowFirstColumn="0" w:firstRowLastColumn="0" w:lastRowFirstColumn="0" w:lastRowLastColumn="0"/>
            </w:pPr>
            <w:r>
              <w:t>Comment</w:t>
            </w:r>
          </w:p>
        </w:tc>
      </w:tr>
      <w:tr w:rsidR="00716426" w14:paraId="05E982B0" w14:textId="77777777" w:rsidTr="0060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B63157C" w14:textId="77777777" w:rsidR="00716426" w:rsidRPr="00BA6E10" w:rsidRDefault="00716426" w:rsidP="006029AC">
            <w:pPr>
              <w:rPr>
                <w:b w:val="0"/>
                <w:bCs w:val="0"/>
              </w:rPr>
            </w:pPr>
            <w:proofErr w:type="spellStart"/>
            <w:r>
              <w:rPr>
                <w:b w:val="0"/>
                <w:bCs w:val="0"/>
              </w:rPr>
              <w:t>chargeType</w:t>
            </w:r>
            <w:proofErr w:type="spellEnd"/>
          </w:p>
        </w:tc>
        <w:tc>
          <w:tcPr>
            <w:tcW w:w="1207" w:type="dxa"/>
          </w:tcPr>
          <w:p w14:paraId="333C217F" w14:textId="77777777" w:rsidR="00716426" w:rsidRDefault="00716426" w:rsidP="006029AC">
            <w:pPr>
              <w:cnfStyle w:val="000000100000" w:firstRow="0" w:lastRow="0" w:firstColumn="0" w:lastColumn="0" w:oddVBand="0" w:evenVBand="0" w:oddHBand="1" w:evenHBand="0" w:firstRowFirstColumn="0" w:firstRowLastColumn="0" w:lastRowFirstColumn="0" w:lastRowLastColumn="0"/>
            </w:pPr>
            <w:r>
              <w:t>1</w:t>
            </w:r>
          </w:p>
        </w:tc>
        <w:tc>
          <w:tcPr>
            <w:tcW w:w="1637" w:type="dxa"/>
          </w:tcPr>
          <w:p w14:paraId="24DDCABF" w14:textId="77777777" w:rsidR="00716426" w:rsidRDefault="00716426" w:rsidP="006029AC">
            <w:pP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1..32)</w:t>
            </w:r>
          </w:p>
        </w:tc>
        <w:tc>
          <w:tcPr>
            <w:tcW w:w="3918" w:type="dxa"/>
          </w:tcPr>
          <w:p w14:paraId="6BB7D168" w14:textId="77777777" w:rsidR="00716426" w:rsidRDefault="00716426" w:rsidP="006029AC">
            <w:pPr>
              <w:cnfStyle w:val="000000100000" w:firstRow="0" w:lastRow="0" w:firstColumn="0" w:lastColumn="0" w:oddVBand="0" w:evenVBand="0" w:oddHBand="1" w:evenHBand="0" w:firstRowFirstColumn="0" w:firstRowLastColumn="0" w:lastRowFirstColumn="0" w:lastRowLastColumn="0"/>
            </w:pPr>
            <w:r>
              <w:t>A description of the charge which is being levied.</w:t>
            </w:r>
          </w:p>
        </w:tc>
      </w:tr>
      <w:tr w:rsidR="00716426" w14:paraId="3B0B140C" w14:textId="77777777" w:rsidTr="006029AC">
        <w:tc>
          <w:tcPr>
            <w:cnfStyle w:val="001000000000" w:firstRow="0" w:lastRow="0" w:firstColumn="1" w:lastColumn="0" w:oddVBand="0" w:evenVBand="0" w:oddHBand="0" w:evenHBand="0" w:firstRowFirstColumn="0" w:firstRowLastColumn="0" w:lastRowFirstColumn="0" w:lastRowLastColumn="0"/>
            <w:tcW w:w="2254" w:type="dxa"/>
          </w:tcPr>
          <w:p w14:paraId="6A474FCF" w14:textId="0ADA8A6E" w:rsidR="00716426" w:rsidRPr="00BA6E10" w:rsidRDefault="00B2203C" w:rsidP="006029AC">
            <w:pPr>
              <w:rPr>
                <w:b w:val="0"/>
                <w:bCs w:val="0"/>
              </w:rPr>
            </w:pPr>
            <w:proofErr w:type="spellStart"/>
            <w:r>
              <w:rPr>
                <w:b w:val="0"/>
                <w:bCs w:val="0"/>
              </w:rPr>
              <w:t>source</w:t>
            </w:r>
            <w:r w:rsidR="00716426">
              <w:rPr>
                <w:b w:val="0"/>
                <w:bCs w:val="0"/>
              </w:rPr>
              <w:t>Amount</w:t>
            </w:r>
            <w:proofErr w:type="spellEnd"/>
          </w:p>
        </w:tc>
        <w:tc>
          <w:tcPr>
            <w:tcW w:w="1207" w:type="dxa"/>
          </w:tcPr>
          <w:p w14:paraId="4CCDA90A" w14:textId="185A0307" w:rsidR="00716426" w:rsidRDefault="004012D2" w:rsidP="006029AC">
            <w:pPr>
              <w:cnfStyle w:val="000000000000" w:firstRow="0" w:lastRow="0" w:firstColumn="0" w:lastColumn="0" w:oddVBand="0" w:evenVBand="0" w:oddHBand="0" w:evenHBand="0" w:firstRowFirstColumn="0" w:firstRowLastColumn="0" w:lastRowFirstColumn="0" w:lastRowLastColumn="0"/>
            </w:pPr>
            <w:r>
              <w:t>0..</w:t>
            </w:r>
            <w:r w:rsidR="00716426">
              <w:t>1</w:t>
            </w:r>
          </w:p>
        </w:tc>
        <w:tc>
          <w:tcPr>
            <w:tcW w:w="1637" w:type="dxa"/>
          </w:tcPr>
          <w:p w14:paraId="08DAD39B" w14:textId="77777777" w:rsidR="00716426" w:rsidRDefault="00716426" w:rsidP="006029AC">
            <w:pPr>
              <w:cnfStyle w:val="000000000000" w:firstRow="0" w:lastRow="0" w:firstColumn="0" w:lastColumn="0" w:oddVBand="0" w:evenVBand="0" w:oddHBand="0" w:evenHBand="0" w:firstRowFirstColumn="0" w:firstRowLastColumn="0" w:lastRowFirstColumn="0" w:lastRowLastColumn="0"/>
            </w:pPr>
            <w:r>
              <w:t>Amount</w:t>
            </w:r>
          </w:p>
        </w:tc>
        <w:tc>
          <w:tcPr>
            <w:tcW w:w="3918" w:type="dxa"/>
          </w:tcPr>
          <w:p w14:paraId="4DF49529" w14:textId="66ED7CE7" w:rsidR="00716426" w:rsidRDefault="00716426" w:rsidP="006029AC">
            <w:pPr>
              <w:cnfStyle w:val="000000000000" w:firstRow="0" w:lastRow="0" w:firstColumn="0" w:lastColumn="0" w:oddVBand="0" w:evenVBand="0" w:oddHBand="0" w:evenHBand="0" w:firstRowFirstColumn="0" w:firstRowLastColumn="0" w:lastRowFirstColumn="0" w:lastRowLastColumn="0"/>
            </w:pPr>
            <w:r>
              <w:t xml:space="preserve">The amount of the </w:t>
            </w:r>
            <w:proofErr w:type="gramStart"/>
            <w:r>
              <w:t>charge</w:t>
            </w:r>
            <w:proofErr w:type="gramEnd"/>
            <w:r>
              <w:t xml:space="preserve"> which is being levied</w:t>
            </w:r>
            <w:r w:rsidR="00B2203C">
              <w:t>, expressed in the source currency</w:t>
            </w:r>
            <w:r w:rsidR="00B52273">
              <w:t>.</w:t>
            </w:r>
          </w:p>
        </w:tc>
      </w:tr>
      <w:tr w:rsidR="00B2203C" w14:paraId="2A6A5886" w14:textId="77777777" w:rsidTr="0060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96A863E" w14:textId="24162D99" w:rsidR="00B2203C" w:rsidRPr="006017B9" w:rsidDel="00B2203C" w:rsidRDefault="00B2203C" w:rsidP="006029AC">
            <w:pPr>
              <w:rPr>
                <w:b w:val="0"/>
                <w:bCs w:val="0"/>
              </w:rPr>
            </w:pPr>
            <w:proofErr w:type="spellStart"/>
            <w:r w:rsidRPr="006017B9">
              <w:t>targetAmount</w:t>
            </w:r>
            <w:proofErr w:type="spellEnd"/>
          </w:p>
        </w:tc>
        <w:tc>
          <w:tcPr>
            <w:tcW w:w="1207" w:type="dxa"/>
          </w:tcPr>
          <w:p w14:paraId="66ACCFD0" w14:textId="10AB247D" w:rsidR="00B2203C" w:rsidRDefault="004012D2" w:rsidP="006029AC">
            <w:pPr>
              <w:cnfStyle w:val="000000100000" w:firstRow="0" w:lastRow="0" w:firstColumn="0" w:lastColumn="0" w:oddVBand="0" w:evenVBand="0" w:oddHBand="1" w:evenHBand="0" w:firstRowFirstColumn="0" w:firstRowLastColumn="0" w:lastRowFirstColumn="0" w:lastRowLastColumn="0"/>
            </w:pPr>
            <w:r>
              <w:t>0..</w:t>
            </w:r>
            <w:r w:rsidR="00B2203C">
              <w:t>1</w:t>
            </w:r>
          </w:p>
        </w:tc>
        <w:tc>
          <w:tcPr>
            <w:tcW w:w="1637" w:type="dxa"/>
          </w:tcPr>
          <w:p w14:paraId="0EAD4FDB" w14:textId="2A389E43" w:rsidR="00B2203C" w:rsidRDefault="00B2203C" w:rsidP="006029AC">
            <w:pPr>
              <w:cnfStyle w:val="000000100000" w:firstRow="0" w:lastRow="0" w:firstColumn="0" w:lastColumn="0" w:oddVBand="0" w:evenVBand="0" w:oddHBand="1" w:evenHBand="0" w:firstRowFirstColumn="0" w:firstRowLastColumn="0" w:lastRowFirstColumn="0" w:lastRowLastColumn="0"/>
            </w:pPr>
            <w:r>
              <w:t>Amount</w:t>
            </w:r>
          </w:p>
        </w:tc>
        <w:tc>
          <w:tcPr>
            <w:tcW w:w="3918" w:type="dxa"/>
          </w:tcPr>
          <w:p w14:paraId="29DD509D" w14:textId="6C89361A" w:rsidR="00B2203C" w:rsidRDefault="00B52273" w:rsidP="006029AC">
            <w:pPr>
              <w:cnfStyle w:val="000000100000" w:firstRow="0" w:lastRow="0" w:firstColumn="0" w:lastColumn="0" w:oddVBand="0" w:evenVBand="0" w:oddHBand="1" w:evenHBand="0" w:firstRowFirstColumn="0" w:firstRowLastColumn="0" w:lastRowFirstColumn="0" w:lastRowLastColumn="0"/>
            </w:pPr>
            <w:r>
              <w:t xml:space="preserve">The amount of the </w:t>
            </w:r>
            <w:proofErr w:type="gramStart"/>
            <w:r>
              <w:t>charge</w:t>
            </w:r>
            <w:proofErr w:type="gramEnd"/>
            <w:r>
              <w:t xml:space="preserve"> which is being </w:t>
            </w:r>
            <w:r>
              <w:lastRenderedPageBreak/>
              <w:t>levied, expressed in the target currency.</w:t>
            </w:r>
          </w:p>
        </w:tc>
      </w:tr>
    </w:tbl>
    <w:p w14:paraId="330CD525" w14:textId="77777777" w:rsidR="00716426" w:rsidRPr="00E176BB" w:rsidRDefault="00716426" w:rsidP="00716426"/>
    <w:p w14:paraId="0E59BC8B" w14:textId="77777777" w:rsidR="00716426" w:rsidRDefault="00716426" w:rsidP="00716426">
      <w:pPr>
        <w:pStyle w:val="Heading3"/>
      </w:pPr>
      <w:bookmarkStart w:id="138" w:name="_Conversion"/>
      <w:bookmarkStart w:id="139" w:name="_Ref79402148"/>
      <w:bookmarkEnd w:id="138"/>
      <w:r>
        <w:t>Conversion</w:t>
      </w:r>
      <w:bookmarkEnd w:id="139"/>
      <w:r>
        <w:t xml:space="preserve"> </w:t>
      </w:r>
    </w:p>
    <w:p w14:paraId="23A2DAA4" w14:textId="6B32347E" w:rsidR="00716426" w:rsidRDefault="00716426" w:rsidP="00716426">
      <w:r>
        <w:t xml:space="preserve">A DFSP will be able to request a currency conversion, and an FX provider will be able to describe its involvement in a proposed transfer, using a </w:t>
      </w:r>
      <w:r>
        <w:rPr>
          <w:b/>
          <w:bCs/>
        </w:rPr>
        <w:t>C</w:t>
      </w:r>
      <w:r w:rsidRPr="008C7A07">
        <w:rPr>
          <w:b/>
          <w:bCs/>
        </w:rPr>
        <w:t>onversion</w:t>
      </w:r>
      <w:r>
        <w:t xml:space="preserve"> object. The </w:t>
      </w:r>
      <w:r>
        <w:rPr>
          <w:b/>
          <w:bCs/>
        </w:rPr>
        <w:t>Conversion</w:t>
      </w:r>
      <w:r>
        <w:t xml:space="preserve"> object will have the structure described below. </w:t>
      </w:r>
    </w:p>
    <w:tbl>
      <w:tblPr>
        <w:tblStyle w:val="GridTable4-Accent1"/>
        <w:tblW w:w="0" w:type="auto"/>
        <w:tblLook w:val="04A0" w:firstRow="1" w:lastRow="0" w:firstColumn="1" w:lastColumn="0" w:noHBand="0" w:noVBand="1"/>
      </w:tblPr>
      <w:tblGrid>
        <w:gridCol w:w="2052"/>
        <w:gridCol w:w="41"/>
        <w:gridCol w:w="1166"/>
        <w:gridCol w:w="1527"/>
        <w:gridCol w:w="4456"/>
      </w:tblGrid>
      <w:tr w:rsidR="00124CEF" w14:paraId="66905132" w14:textId="77777777" w:rsidTr="00124CE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052" w:type="dxa"/>
          </w:tcPr>
          <w:p w14:paraId="39AA9D9F" w14:textId="77777777" w:rsidR="00716426" w:rsidRDefault="00716426" w:rsidP="006029AC">
            <w:pPr>
              <w:jc w:val="center"/>
            </w:pPr>
            <w:r>
              <w:t>Name</w:t>
            </w:r>
          </w:p>
        </w:tc>
        <w:tc>
          <w:tcPr>
            <w:tcW w:w="1207" w:type="dxa"/>
            <w:gridSpan w:val="2"/>
          </w:tcPr>
          <w:p w14:paraId="616DA0A5" w14:textId="77777777" w:rsidR="00716426" w:rsidRDefault="00716426" w:rsidP="006029AC">
            <w:pPr>
              <w:jc w:val="center"/>
              <w:cnfStyle w:val="100000000000" w:firstRow="1" w:lastRow="0" w:firstColumn="0" w:lastColumn="0" w:oddVBand="0" w:evenVBand="0" w:oddHBand="0" w:evenHBand="0" w:firstRowFirstColumn="0" w:firstRowLastColumn="0" w:lastRowFirstColumn="0" w:lastRowLastColumn="0"/>
            </w:pPr>
            <w:r>
              <w:t>Cardinality</w:t>
            </w:r>
          </w:p>
        </w:tc>
        <w:tc>
          <w:tcPr>
            <w:tcW w:w="1527" w:type="dxa"/>
          </w:tcPr>
          <w:p w14:paraId="45B8C982" w14:textId="77777777" w:rsidR="00716426" w:rsidRDefault="00716426" w:rsidP="006029AC">
            <w:pPr>
              <w:jc w:val="center"/>
              <w:cnfStyle w:val="100000000000" w:firstRow="1" w:lastRow="0" w:firstColumn="0" w:lastColumn="0" w:oddVBand="0" w:evenVBand="0" w:oddHBand="0" w:evenHBand="0" w:firstRowFirstColumn="0" w:firstRowLastColumn="0" w:lastRowFirstColumn="0" w:lastRowLastColumn="0"/>
            </w:pPr>
            <w:r>
              <w:t>Type</w:t>
            </w:r>
          </w:p>
        </w:tc>
        <w:tc>
          <w:tcPr>
            <w:tcW w:w="4456" w:type="dxa"/>
          </w:tcPr>
          <w:p w14:paraId="5D176BD2" w14:textId="77777777" w:rsidR="00716426" w:rsidRDefault="00716426" w:rsidP="006029AC">
            <w:pPr>
              <w:jc w:val="center"/>
              <w:cnfStyle w:val="100000000000" w:firstRow="1" w:lastRow="0" w:firstColumn="0" w:lastColumn="0" w:oddVBand="0" w:evenVBand="0" w:oddHBand="0" w:evenHBand="0" w:firstRowFirstColumn="0" w:firstRowLastColumn="0" w:lastRowFirstColumn="0" w:lastRowLastColumn="0"/>
            </w:pPr>
            <w:r>
              <w:t>Comment</w:t>
            </w:r>
          </w:p>
        </w:tc>
      </w:tr>
      <w:tr w:rsidR="00124CEF" w:rsidRPr="00284DB7" w14:paraId="05538884" w14:textId="77777777" w:rsidTr="00124CE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52" w:type="dxa"/>
          </w:tcPr>
          <w:p w14:paraId="4987D94F" w14:textId="77777777" w:rsidR="00716426" w:rsidRPr="00284DB7" w:rsidRDefault="00716426" w:rsidP="006029AC">
            <w:pPr>
              <w:rPr>
                <w:b w:val="0"/>
                <w:bCs w:val="0"/>
              </w:rPr>
            </w:pPr>
            <w:proofErr w:type="spellStart"/>
            <w:r>
              <w:rPr>
                <w:b w:val="0"/>
                <w:bCs w:val="0"/>
              </w:rPr>
              <w:t>conversionId</w:t>
            </w:r>
            <w:proofErr w:type="spellEnd"/>
          </w:p>
        </w:tc>
        <w:tc>
          <w:tcPr>
            <w:tcW w:w="1207" w:type="dxa"/>
            <w:gridSpan w:val="2"/>
          </w:tcPr>
          <w:p w14:paraId="7BA885FC" w14:textId="77777777" w:rsidR="00716426" w:rsidRPr="00284DB7" w:rsidRDefault="00716426" w:rsidP="006029AC">
            <w:pPr>
              <w:cnfStyle w:val="000000100000" w:firstRow="0" w:lastRow="0" w:firstColumn="0" w:lastColumn="0" w:oddVBand="0" w:evenVBand="0" w:oddHBand="1" w:evenHBand="0" w:firstRowFirstColumn="0" w:firstRowLastColumn="0" w:lastRowFirstColumn="0" w:lastRowLastColumn="0"/>
            </w:pPr>
            <w:r>
              <w:t>1</w:t>
            </w:r>
          </w:p>
        </w:tc>
        <w:tc>
          <w:tcPr>
            <w:tcW w:w="1527" w:type="dxa"/>
          </w:tcPr>
          <w:p w14:paraId="0B291008" w14:textId="77777777" w:rsidR="00716426" w:rsidRPr="00284DB7" w:rsidRDefault="00716426" w:rsidP="006029AC">
            <w:pPr>
              <w:cnfStyle w:val="000000100000" w:firstRow="0" w:lastRow="0" w:firstColumn="0" w:lastColumn="0" w:oddVBand="0" w:evenVBand="0" w:oddHBand="1" w:evenHBand="0" w:firstRowFirstColumn="0" w:firstRowLastColumn="0" w:lastRowFirstColumn="0" w:lastRowLastColumn="0"/>
            </w:pPr>
            <w:proofErr w:type="spellStart"/>
            <w:r>
              <w:t>CorrelationId</w:t>
            </w:r>
            <w:proofErr w:type="spellEnd"/>
          </w:p>
        </w:tc>
        <w:tc>
          <w:tcPr>
            <w:tcW w:w="4456" w:type="dxa"/>
          </w:tcPr>
          <w:p w14:paraId="4158C392" w14:textId="77777777" w:rsidR="00716426" w:rsidRPr="00284DB7" w:rsidRDefault="00716426" w:rsidP="006029AC">
            <w:pPr>
              <w:cnfStyle w:val="000000100000" w:firstRow="0" w:lastRow="0" w:firstColumn="0" w:lastColumn="0" w:oddVBand="0" w:evenVBand="0" w:oddHBand="1" w:evenHBand="0" w:firstRowFirstColumn="0" w:firstRowLastColumn="0" w:lastRowFirstColumn="0" w:lastRowLastColumn="0"/>
            </w:pPr>
            <w:r>
              <w:t>An end-to-end identifier for the conversion request.</w:t>
            </w:r>
          </w:p>
        </w:tc>
      </w:tr>
      <w:tr w:rsidR="00124CEF" w:rsidRPr="00284DB7" w14:paraId="4B147A00" w14:textId="77777777" w:rsidTr="00124CEF">
        <w:trPr>
          <w:cantSplit/>
        </w:trPr>
        <w:tc>
          <w:tcPr>
            <w:cnfStyle w:val="001000000000" w:firstRow="0" w:lastRow="0" w:firstColumn="1" w:lastColumn="0" w:oddVBand="0" w:evenVBand="0" w:oddHBand="0" w:evenHBand="0" w:firstRowFirstColumn="0" w:firstRowLastColumn="0" w:lastRowFirstColumn="0" w:lastRowLastColumn="0"/>
            <w:tcW w:w="2093" w:type="dxa"/>
            <w:gridSpan w:val="2"/>
          </w:tcPr>
          <w:p w14:paraId="017EADEB" w14:textId="443AF8D9" w:rsidR="002A31F1" w:rsidRPr="00881DC6" w:rsidRDefault="00124CEF" w:rsidP="006029AC">
            <w:pPr>
              <w:rPr>
                <w:b w:val="0"/>
                <w:bCs w:val="0"/>
              </w:rPr>
            </w:pPr>
            <w:proofErr w:type="spellStart"/>
            <w:r>
              <w:rPr>
                <w:b w:val="0"/>
                <w:bCs w:val="0"/>
              </w:rPr>
              <w:t>relatedTransactionId</w:t>
            </w:r>
            <w:proofErr w:type="spellEnd"/>
          </w:p>
        </w:tc>
        <w:tc>
          <w:tcPr>
            <w:tcW w:w="1166" w:type="dxa"/>
          </w:tcPr>
          <w:p w14:paraId="73E2C08C" w14:textId="6EF7848A" w:rsidR="002A31F1" w:rsidRDefault="00124CEF" w:rsidP="006029AC">
            <w:pPr>
              <w:cnfStyle w:val="000000000000" w:firstRow="0" w:lastRow="0" w:firstColumn="0" w:lastColumn="0" w:oddVBand="0" w:evenVBand="0" w:oddHBand="0" w:evenHBand="0" w:firstRowFirstColumn="0" w:firstRowLastColumn="0" w:lastRowFirstColumn="0" w:lastRowLastColumn="0"/>
            </w:pPr>
            <w:r>
              <w:t>0..</w:t>
            </w:r>
            <w:r w:rsidR="002A31F1">
              <w:t>1</w:t>
            </w:r>
          </w:p>
        </w:tc>
        <w:tc>
          <w:tcPr>
            <w:tcW w:w="1527" w:type="dxa"/>
          </w:tcPr>
          <w:p w14:paraId="5D01B332" w14:textId="2CACEB04" w:rsidR="002A31F1" w:rsidRDefault="002A31F1" w:rsidP="006029AC">
            <w:pPr>
              <w:cnfStyle w:val="000000000000" w:firstRow="0" w:lastRow="0" w:firstColumn="0" w:lastColumn="0" w:oddVBand="0" w:evenVBand="0" w:oddHBand="0" w:evenHBand="0" w:firstRowFirstColumn="0" w:firstRowLastColumn="0" w:lastRowFirstColumn="0" w:lastRowLastColumn="0"/>
            </w:pPr>
            <w:proofErr w:type="spellStart"/>
            <w:r>
              <w:t>CorrelationId</w:t>
            </w:r>
            <w:proofErr w:type="spellEnd"/>
          </w:p>
        </w:tc>
        <w:tc>
          <w:tcPr>
            <w:tcW w:w="4456" w:type="dxa"/>
          </w:tcPr>
          <w:p w14:paraId="25445F9B" w14:textId="4D3C8F56" w:rsidR="002A31F1" w:rsidRDefault="002A31F1" w:rsidP="006029AC">
            <w:pPr>
              <w:cnfStyle w:val="000000000000" w:firstRow="0" w:lastRow="0" w:firstColumn="0" w:lastColumn="0" w:oddVBand="0" w:evenVBand="0" w:oddHBand="0" w:evenHBand="0" w:firstRowFirstColumn="0" w:firstRowLastColumn="0" w:lastRowFirstColumn="0" w:lastRowLastColumn="0"/>
            </w:pPr>
            <w:r>
              <w:t>The transaction ID of the transfer on whose success this currency conversion depends.</w:t>
            </w:r>
            <w:r w:rsidR="00124CEF">
              <w:t xml:space="preserve"> If this is a bulk currency conversion which is not dependent on a transfer, then this field should be omitted.</w:t>
            </w:r>
          </w:p>
        </w:tc>
      </w:tr>
      <w:tr w:rsidR="00124CEF" w:rsidRPr="00157F3E" w14:paraId="18DA9301" w14:textId="77777777" w:rsidTr="00881D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52" w:type="dxa"/>
          </w:tcPr>
          <w:p w14:paraId="70A8E693" w14:textId="5DD30D7E" w:rsidR="00716426" w:rsidRPr="00500875" w:rsidRDefault="00E85F76" w:rsidP="006029AC">
            <w:pPr>
              <w:rPr>
                <w:b w:val="0"/>
                <w:bCs w:val="0"/>
              </w:rPr>
            </w:pPr>
            <w:proofErr w:type="spellStart"/>
            <w:r>
              <w:rPr>
                <w:b w:val="0"/>
                <w:bCs w:val="0"/>
              </w:rPr>
              <w:t>counterParty</w:t>
            </w:r>
            <w:r w:rsidR="00042E4E">
              <w:rPr>
                <w:b w:val="0"/>
                <w:bCs w:val="0"/>
              </w:rPr>
              <w:t>Fsp</w:t>
            </w:r>
            <w:proofErr w:type="spellEnd"/>
          </w:p>
        </w:tc>
        <w:tc>
          <w:tcPr>
            <w:tcW w:w="1207" w:type="dxa"/>
            <w:gridSpan w:val="2"/>
          </w:tcPr>
          <w:p w14:paraId="1AA27F34" w14:textId="77777777" w:rsidR="00716426" w:rsidRDefault="00716426" w:rsidP="006029AC">
            <w:pPr>
              <w:cnfStyle w:val="000000100000" w:firstRow="0" w:lastRow="0" w:firstColumn="0" w:lastColumn="0" w:oddVBand="0" w:evenVBand="0" w:oddHBand="1" w:evenHBand="0" w:firstRowFirstColumn="0" w:firstRowLastColumn="0" w:lastRowFirstColumn="0" w:lastRowLastColumn="0"/>
            </w:pPr>
            <w:r>
              <w:t>1</w:t>
            </w:r>
          </w:p>
        </w:tc>
        <w:tc>
          <w:tcPr>
            <w:tcW w:w="1527" w:type="dxa"/>
          </w:tcPr>
          <w:p w14:paraId="66F6B3A6" w14:textId="77777777" w:rsidR="00716426" w:rsidRPr="00157F3E" w:rsidRDefault="00716426" w:rsidP="006029AC">
            <w:pPr>
              <w:cnfStyle w:val="000000100000" w:firstRow="0" w:lastRow="0" w:firstColumn="0" w:lastColumn="0" w:oddVBand="0" w:evenVBand="0" w:oddHBand="1" w:evenHBand="0" w:firstRowFirstColumn="0" w:firstRowLastColumn="0" w:lastRowFirstColumn="0" w:lastRowLastColumn="0"/>
            </w:pPr>
            <w:proofErr w:type="spellStart"/>
            <w:r>
              <w:t>FspId</w:t>
            </w:r>
            <w:proofErr w:type="spellEnd"/>
          </w:p>
        </w:tc>
        <w:tc>
          <w:tcPr>
            <w:tcW w:w="4456" w:type="dxa"/>
          </w:tcPr>
          <w:p w14:paraId="2156C544" w14:textId="77777777" w:rsidR="00716426" w:rsidRDefault="00716426" w:rsidP="006029AC">
            <w:pPr>
              <w:cnfStyle w:val="000000100000" w:firstRow="0" w:lastRow="0" w:firstColumn="0" w:lastColumn="0" w:oddVBand="0" w:evenVBand="0" w:oddHBand="1" w:evenHBand="0" w:firstRowFirstColumn="0" w:firstRowLastColumn="0" w:lastRowFirstColumn="0" w:lastRowLastColumn="0"/>
            </w:pPr>
            <w:r>
              <w:t>The ID of the FXP performing the conversion</w:t>
            </w:r>
          </w:p>
        </w:tc>
      </w:tr>
      <w:tr w:rsidR="00124CEF" w:rsidRPr="00157F3E" w14:paraId="11B88A0B" w14:textId="77777777" w:rsidTr="00881DC6">
        <w:trPr>
          <w:cantSplit/>
        </w:trPr>
        <w:tc>
          <w:tcPr>
            <w:cnfStyle w:val="001000000000" w:firstRow="0" w:lastRow="0" w:firstColumn="1" w:lastColumn="0" w:oddVBand="0" w:evenVBand="0" w:oddHBand="0" w:evenHBand="0" w:firstRowFirstColumn="0" w:firstRowLastColumn="0" w:lastRowFirstColumn="0" w:lastRowLastColumn="0"/>
            <w:tcW w:w="2052" w:type="dxa"/>
            <w:shd w:val="clear" w:color="auto" w:fill="FFFFFF" w:themeFill="background1"/>
          </w:tcPr>
          <w:p w14:paraId="144643EA" w14:textId="77777777" w:rsidR="00716426" w:rsidRPr="00534AE4" w:rsidRDefault="00716426" w:rsidP="006029AC">
            <w:pPr>
              <w:rPr>
                <w:b w:val="0"/>
                <w:bCs w:val="0"/>
              </w:rPr>
            </w:pPr>
            <w:proofErr w:type="spellStart"/>
            <w:r w:rsidRPr="00534AE4">
              <w:rPr>
                <w:b w:val="0"/>
                <w:bCs w:val="0"/>
              </w:rPr>
              <w:t>amountType</w:t>
            </w:r>
            <w:proofErr w:type="spellEnd"/>
          </w:p>
        </w:tc>
        <w:tc>
          <w:tcPr>
            <w:tcW w:w="1207" w:type="dxa"/>
            <w:gridSpan w:val="2"/>
            <w:shd w:val="clear" w:color="auto" w:fill="FFFFFF" w:themeFill="background1"/>
          </w:tcPr>
          <w:p w14:paraId="66A82479" w14:textId="77777777" w:rsidR="00716426" w:rsidRDefault="00716426" w:rsidP="006029AC">
            <w:pPr>
              <w:cnfStyle w:val="000000000000" w:firstRow="0" w:lastRow="0" w:firstColumn="0" w:lastColumn="0" w:oddVBand="0" w:evenVBand="0" w:oddHBand="0" w:evenHBand="0" w:firstRowFirstColumn="0" w:firstRowLastColumn="0" w:lastRowFirstColumn="0" w:lastRowLastColumn="0"/>
            </w:pPr>
            <w:r>
              <w:t>1</w:t>
            </w:r>
          </w:p>
        </w:tc>
        <w:tc>
          <w:tcPr>
            <w:tcW w:w="1527" w:type="dxa"/>
            <w:shd w:val="clear" w:color="auto" w:fill="FFFFFF" w:themeFill="background1"/>
          </w:tcPr>
          <w:p w14:paraId="5B8C2633" w14:textId="77777777" w:rsidR="00716426" w:rsidRDefault="00716426" w:rsidP="006029AC">
            <w:pPr>
              <w:cnfStyle w:val="000000000000" w:firstRow="0" w:lastRow="0" w:firstColumn="0" w:lastColumn="0" w:oddVBand="0" w:evenVBand="0" w:oddHBand="0" w:evenHBand="0" w:firstRowFirstColumn="0" w:firstRowLastColumn="0" w:lastRowFirstColumn="0" w:lastRowLastColumn="0"/>
            </w:pPr>
            <w:proofErr w:type="spellStart"/>
            <w:r>
              <w:t>AmountType</w:t>
            </w:r>
            <w:proofErr w:type="spellEnd"/>
          </w:p>
        </w:tc>
        <w:tc>
          <w:tcPr>
            <w:tcW w:w="4456" w:type="dxa"/>
            <w:shd w:val="clear" w:color="auto" w:fill="FFFFFF" w:themeFill="background1"/>
          </w:tcPr>
          <w:p w14:paraId="2AA2501D" w14:textId="36ADBA0E" w:rsidR="00716426" w:rsidRDefault="00716426" w:rsidP="006029AC">
            <w:pPr>
              <w:cnfStyle w:val="000000000000" w:firstRow="0" w:lastRow="0" w:firstColumn="0" w:lastColumn="0" w:oddVBand="0" w:evenVBand="0" w:oddHBand="0" w:evenHBand="0" w:firstRowFirstColumn="0" w:firstRowLastColumn="0" w:lastRowFirstColumn="0" w:lastRowLastColumn="0"/>
            </w:pPr>
            <w:r>
              <w:t xml:space="preserve">This is the </w:t>
            </w:r>
            <w:proofErr w:type="spellStart"/>
            <w:r>
              <w:t>AmountType</w:t>
            </w:r>
            <w:proofErr w:type="spellEnd"/>
            <w:r>
              <w:t xml:space="preserve"> for the base transaction, as described in Section 7.3.1 of </w:t>
            </w:r>
            <w:r>
              <w:fldChar w:fldCharType="begin"/>
            </w:r>
            <w:r>
              <w:instrText xml:space="preserve"> REF _Ref75509126 \r \p \h  \* MERGEFORMAT </w:instrText>
            </w:r>
            <w:r>
              <w:fldChar w:fldCharType="separate"/>
            </w:r>
            <w:r w:rsidR="00094E76" w:rsidRPr="006C2EF8">
              <w:rPr>
                <w:b/>
                <w:bCs/>
              </w:rPr>
              <w:t>Ref 1</w:t>
            </w:r>
            <w:r w:rsidR="00094E76">
              <w:t xml:space="preserve"> above</w:t>
            </w:r>
            <w:r>
              <w:fldChar w:fldCharType="end"/>
            </w:r>
            <w:r>
              <w:t>.</w:t>
            </w:r>
          </w:p>
          <w:p w14:paraId="2FE83D5B" w14:textId="77777777" w:rsidR="00716426" w:rsidRDefault="00716426" w:rsidP="006029AC">
            <w:pPr>
              <w:cnfStyle w:val="000000000000" w:firstRow="0" w:lastRow="0" w:firstColumn="0" w:lastColumn="0" w:oddVBand="0" w:evenVBand="0" w:oddHBand="0" w:evenHBand="0" w:firstRowFirstColumn="0" w:firstRowLastColumn="0" w:lastRowFirstColumn="0" w:lastRowLastColumn="0"/>
            </w:pPr>
            <w:r>
              <w:t xml:space="preserve">If it is set to </w:t>
            </w:r>
            <w:r w:rsidRPr="00534AE4">
              <w:rPr>
                <w:b/>
                <w:bCs/>
              </w:rPr>
              <w:t>SEND</w:t>
            </w:r>
            <w:r>
              <w:t xml:space="preserve">, then any charges levied by the FXP as part of the transaction will be deducted by the FXP from the </w:t>
            </w:r>
            <w:r w:rsidRPr="00534AE4">
              <w:rPr>
                <w:b/>
                <w:bCs/>
              </w:rPr>
              <w:t>amount</w:t>
            </w:r>
            <w:r>
              <w:t xml:space="preserve"> shown for the </w:t>
            </w:r>
            <w:r w:rsidRPr="00534AE4">
              <w:rPr>
                <w:b/>
                <w:bCs/>
              </w:rPr>
              <w:t>target</w:t>
            </w:r>
            <w:r>
              <w:t xml:space="preserve"> party in the conversion.</w:t>
            </w:r>
          </w:p>
          <w:p w14:paraId="7B869735" w14:textId="77777777" w:rsidR="00716426" w:rsidRPr="00534AE4" w:rsidRDefault="00716426" w:rsidP="006029AC">
            <w:pPr>
              <w:cnfStyle w:val="000000000000" w:firstRow="0" w:lastRow="0" w:firstColumn="0" w:lastColumn="0" w:oddVBand="0" w:evenVBand="0" w:oddHBand="0" w:evenHBand="0" w:firstRowFirstColumn="0" w:firstRowLastColumn="0" w:lastRowFirstColumn="0" w:lastRowLastColumn="0"/>
            </w:pPr>
            <w:r>
              <w:t xml:space="preserve">If it is set to </w:t>
            </w:r>
            <w:r>
              <w:rPr>
                <w:b/>
                <w:bCs/>
              </w:rPr>
              <w:t>RECEIVE</w:t>
            </w:r>
            <w:r>
              <w:t xml:space="preserve">, then any charges levied by the FXP as part of the transaction will be added by the FXP to the </w:t>
            </w:r>
            <w:r w:rsidRPr="00534AE4">
              <w:rPr>
                <w:b/>
                <w:bCs/>
              </w:rPr>
              <w:t>amount</w:t>
            </w:r>
            <w:r>
              <w:t xml:space="preserve"> shown for the </w:t>
            </w:r>
            <w:r>
              <w:rPr>
                <w:b/>
                <w:bCs/>
              </w:rPr>
              <w:t>source</w:t>
            </w:r>
            <w:r>
              <w:t xml:space="preserve"> party in the conversion.</w:t>
            </w:r>
          </w:p>
          <w:p w14:paraId="7563D392" w14:textId="77777777" w:rsidR="00716426" w:rsidRDefault="00716426" w:rsidP="006029AC">
            <w:pPr>
              <w:cnfStyle w:val="000000000000" w:firstRow="0" w:lastRow="0" w:firstColumn="0" w:lastColumn="0" w:oddVBand="0" w:evenVBand="0" w:oddHBand="0" w:evenHBand="0" w:firstRowFirstColumn="0" w:firstRowLastColumn="0" w:lastRowFirstColumn="0" w:lastRowLastColumn="0"/>
            </w:pPr>
          </w:p>
        </w:tc>
      </w:tr>
      <w:tr w:rsidR="00124CEF" w:rsidRPr="00157F3E" w14:paraId="7CAA2D53" w14:textId="77777777" w:rsidTr="00881D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52" w:type="dxa"/>
          </w:tcPr>
          <w:p w14:paraId="6ACE82F0" w14:textId="323CF859" w:rsidR="00411364" w:rsidRPr="006017B9" w:rsidRDefault="00E85F76" w:rsidP="006029AC">
            <w:pPr>
              <w:rPr>
                <w:b w:val="0"/>
                <w:bCs w:val="0"/>
              </w:rPr>
            </w:pPr>
            <w:proofErr w:type="spellStart"/>
            <w:r>
              <w:rPr>
                <w:b w:val="0"/>
                <w:bCs w:val="0"/>
              </w:rPr>
              <w:t>initiatingFsp</w:t>
            </w:r>
            <w:proofErr w:type="spellEnd"/>
          </w:p>
        </w:tc>
        <w:tc>
          <w:tcPr>
            <w:tcW w:w="1207" w:type="dxa"/>
            <w:gridSpan w:val="2"/>
          </w:tcPr>
          <w:p w14:paraId="0F8216A5" w14:textId="25D3E96F" w:rsidR="00411364" w:rsidRDefault="008227A1" w:rsidP="006029AC">
            <w:pPr>
              <w:cnfStyle w:val="000000100000" w:firstRow="0" w:lastRow="0" w:firstColumn="0" w:lastColumn="0" w:oddVBand="0" w:evenVBand="0" w:oddHBand="1" w:evenHBand="0" w:firstRowFirstColumn="0" w:firstRowLastColumn="0" w:lastRowFirstColumn="0" w:lastRowLastColumn="0"/>
            </w:pPr>
            <w:r>
              <w:t>1</w:t>
            </w:r>
          </w:p>
        </w:tc>
        <w:tc>
          <w:tcPr>
            <w:tcW w:w="1527" w:type="dxa"/>
          </w:tcPr>
          <w:p w14:paraId="0CAB74B6" w14:textId="776EC1A1" w:rsidR="00411364" w:rsidRDefault="008227A1" w:rsidP="006029AC">
            <w:pPr>
              <w:cnfStyle w:val="000000100000" w:firstRow="0" w:lastRow="0" w:firstColumn="0" w:lastColumn="0" w:oddVBand="0" w:evenVBand="0" w:oddHBand="1" w:evenHBand="0" w:firstRowFirstColumn="0" w:firstRowLastColumn="0" w:lastRowFirstColumn="0" w:lastRowLastColumn="0"/>
            </w:pPr>
            <w:proofErr w:type="spellStart"/>
            <w:r>
              <w:t>fspId</w:t>
            </w:r>
            <w:proofErr w:type="spellEnd"/>
          </w:p>
        </w:tc>
        <w:tc>
          <w:tcPr>
            <w:tcW w:w="4456" w:type="dxa"/>
          </w:tcPr>
          <w:p w14:paraId="28A92982" w14:textId="5ED54710" w:rsidR="00411364" w:rsidRDefault="008227A1" w:rsidP="006029AC">
            <w:pPr>
              <w:cnfStyle w:val="000000100000" w:firstRow="0" w:lastRow="0" w:firstColumn="0" w:lastColumn="0" w:oddVBand="0" w:evenVBand="0" w:oddHBand="1" w:evenHBand="0" w:firstRowFirstColumn="0" w:firstRowLastColumn="0" w:lastRowFirstColumn="0" w:lastRowLastColumn="0"/>
            </w:pPr>
            <w:r>
              <w:t>The id of the participant who is requesting a currency conversion</w:t>
            </w:r>
          </w:p>
        </w:tc>
      </w:tr>
      <w:tr w:rsidR="00124CEF" w14:paraId="4E278F4F" w14:textId="77777777" w:rsidTr="00881DC6">
        <w:trPr>
          <w:cantSplit/>
        </w:trPr>
        <w:tc>
          <w:tcPr>
            <w:cnfStyle w:val="001000000000" w:firstRow="0" w:lastRow="0" w:firstColumn="1" w:lastColumn="0" w:oddVBand="0" w:evenVBand="0" w:oddHBand="0" w:evenHBand="0" w:firstRowFirstColumn="0" w:firstRowLastColumn="0" w:lastRowFirstColumn="0" w:lastRowLastColumn="0"/>
            <w:tcW w:w="2052" w:type="dxa"/>
            <w:shd w:val="clear" w:color="auto" w:fill="FFFFFF" w:themeFill="background1"/>
          </w:tcPr>
          <w:p w14:paraId="6F94812A" w14:textId="7044CE86" w:rsidR="00716426" w:rsidRPr="00BA6E10" w:rsidRDefault="00716426" w:rsidP="006029AC">
            <w:pPr>
              <w:rPr>
                <w:b w:val="0"/>
                <w:bCs w:val="0"/>
              </w:rPr>
            </w:pPr>
            <w:proofErr w:type="spellStart"/>
            <w:r>
              <w:rPr>
                <w:b w:val="0"/>
                <w:bCs w:val="0"/>
              </w:rPr>
              <w:t>source</w:t>
            </w:r>
            <w:r w:rsidR="005165F6">
              <w:rPr>
                <w:b w:val="0"/>
                <w:bCs w:val="0"/>
              </w:rPr>
              <w:t>Amount</w:t>
            </w:r>
            <w:proofErr w:type="spellEnd"/>
          </w:p>
        </w:tc>
        <w:tc>
          <w:tcPr>
            <w:tcW w:w="1207" w:type="dxa"/>
            <w:gridSpan w:val="2"/>
            <w:shd w:val="clear" w:color="auto" w:fill="FFFFFF" w:themeFill="background1"/>
          </w:tcPr>
          <w:p w14:paraId="2F2C18CD" w14:textId="77777777" w:rsidR="00716426" w:rsidRDefault="00716426" w:rsidP="006029AC">
            <w:pPr>
              <w:cnfStyle w:val="000000000000" w:firstRow="0" w:lastRow="0" w:firstColumn="0" w:lastColumn="0" w:oddVBand="0" w:evenVBand="0" w:oddHBand="0" w:evenHBand="0" w:firstRowFirstColumn="0" w:firstRowLastColumn="0" w:lastRowFirstColumn="0" w:lastRowLastColumn="0"/>
            </w:pPr>
            <w:r>
              <w:t>1</w:t>
            </w:r>
          </w:p>
        </w:tc>
        <w:tc>
          <w:tcPr>
            <w:tcW w:w="1527" w:type="dxa"/>
            <w:shd w:val="clear" w:color="auto" w:fill="FFFFFF" w:themeFill="background1"/>
          </w:tcPr>
          <w:p w14:paraId="49C043B8" w14:textId="04B984E0" w:rsidR="00716426" w:rsidRDefault="005045EF" w:rsidP="006029AC">
            <w:pPr>
              <w:cnfStyle w:val="000000000000" w:firstRow="0" w:lastRow="0" w:firstColumn="0" w:lastColumn="0" w:oddVBand="0" w:evenVBand="0" w:oddHBand="0" w:evenHBand="0" w:firstRowFirstColumn="0" w:firstRowLastColumn="0" w:lastRowFirstColumn="0" w:lastRowLastColumn="0"/>
            </w:pPr>
            <w:proofErr w:type="spellStart"/>
            <w:r>
              <w:t>Fx</w:t>
            </w:r>
            <w:r w:rsidR="00D91952">
              <w:t>Money</w:t>
            </w:r>
            <w:proofErr w:type="spellEnd"/>
          </w:p>
        </w:tc>
        <w:tc>
          <w:tcPr>
            <w:tcW w:w="4456" w:type="dxa"/>
            <w:shd w:val="clear" w:color="auto" w:fill="FFFFFF" w:themeFill="background1"/>
          </w:tcPr>
          <w:p w14:paraId="6FF2BC1D" w14:textId="025BC76C" w:rsidR="00716426" w:rsidRDefault="00716426" w:rsidP="006029AC">
            <w:pPr>
              <w:cnfStyle w:val="000000000000" w:firstRow="0" w:lastRow="0" w:firstColumn="0" w:lastColumn="0" w:oddVBand="0" w:evenVBand="0" w:oddHBand="0" w:evenHBand="0" w:firstRowFirstColumn="0" w:firstRowLastColumn="0" w:lastRowFirstColumn="0" w:lastRowLastColumn="0"/>
            </w:pPr>
            <w:r>
              <w:t xml:space="preserve">The </w:t>
            </w:r>
            <w:r w:rsidR="00D91952">
              <w:t xml:space="preserve">amount to be converted, expressed in the </w:t>
            </w:r>
            <w:r>
              <w:t xml:space="preserve">source </w:t>
            </w:r>
            <w:proofErr w:type="gramStart"/>
            <w:r>
              <w:t xml:space="preserve">currency </w:t>
            </w:r>
            <w:r w:rsidR="00D91952">
              <w:t>.</w:t>
            </w:r>
            <w:proofErr w:type="gramEnd"/>
          </w:p>
        </w:tc>
      </w:tr>
      <w:tr w:rsidR="00124CEF" w14:paraId="6EE25C1A" w14:textId="77777777" w:rsidTr="00881D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52" w:type="dxa"/>
          </w:tcPr>
          <w:p w14:paraId="5EB19D64" w14:textId="5FDFEEC5" w:rsidR="00716426" w:rsidRPr="00183C4B" w:rsidRDefault="00716426" w:rsidP="006029AC">
            <w:pPr>
              <w:rPr>
                <w:b w:val="0"/>
                <w:bCs w:val="0"/>
              </w:rPr>
            </w:pPr>
            <w:proofErr w:type="spellStart"/>
            <w:r>
              <w:rPr>
                <w:b w:val="0"/>
                <w:bCs w:val="0"/>
              </w:rPr>
              <w:t>target</w:t>
            </w:r>
            <w:r w:rsidR="00D91952">
              <w:rPr>
                <w:b w:val="0"/>
                <w:bCs w:val="0"/>
              </w:rPr>
              <w:t>Amount</w:t>
            </w:r>
            <w:proofErr w:type="spellEnd"/>
          </w:p>
        </w:tc>
        <w:tc>
          <w:tcPr>
            <w:tcW w:w="1207" w:type="dxa"/>
            <w:gridSpan w:val="2"/>
          </w:tcPr>
          <w:p w14:paraId="5EF00168" w14:textId="77777777" w:rsidR="00716426" w:rsidRDefault="00716426" w:rsidP="006029AC">
            <w:pPr>
              <w:cnfStyle w:val="000000100000" w:firstRow="0" w:lastRow="0" w:firstColumn="0" w:lastColumn="0" w:oddVBand="0" w:evenVBand="0" w:oddHBand="1" w:evenHBand="0" w:firstRowFirstColumn="0" w:firstRowLastColumn="0" w:lastRowFirstColumn="0" w:lastRowLastColumn="0"/>
            </w:pPr>
            <w:r>
              <w:t>1</w:t>
            </w:r>
          </w:p>
        </w:tc>
        <w:tc>
          <w:tcPr>
            <w:tcW w:w="1527" w:type="dxa"/>
          </w:tcPr>
          <w:p w14:paraId="3872EB31" w14:textId="15FE26AB" w:rsidR="00716426" w:rsidRDefault="005045EF" w:rsidP="006029AC">
            <w:pPr>
              <w:cnfStyle w:val="000000100000" w:firstRow="0" w:lastRow="0" w:firstColumn="0" w:lastColumn="0" w:oddVBand="0" w:evenVBand="0" w:oddHBand="1" w:evenHBand="0" w:firstRowFirstColumn="0" w:firstRowLastColumn="0" w:lastRowFirstColumn="0" w:lastRowLastColumn="0"/>
            </w:pPr>
            <w:proofErr w:type="spellStart"/>
            <w:r>
              <w:t>Fx</w:t>
            </w:r>
            <w:r w:rsidR="00D91952">
              <w:t>Money</w:t>
            </w:r>
            <w:proofErr w:type="spellEnd"/>
          </w:p>
        </w:tc>
        <w:tc>
          <w:tcPr>
            <w:tcW w:w="4456" w:type="dxa"/>
          </w:tcPr>
          <w:p w14:paraId="2BB58CAC" w14:textId="521E3CF2" w:rsidR="00716426" w:rsidRDefault="00716426" w:rsidP="006029AC">
            <w:pPr>
              <w:cnfStyle w:val="000000100000" w:firstRow="0" w:lastRow="0" w:firstColumn="0" w:lastColumn="0" w:oddVBand="0" w:evenVBand="0" w:oddHBand="1" w:evenHBand="0" w:firstRowFirstColumn="0" w:firstRowLastColumn="0" w:lastRowFirstColumn="0" w:lastRowLastColumn="0"/>
            </w:pPr>
            <w:r>
              <w:t xml:space="preserve">The </w:t>
            </w:r>
            <w:r w:rsidR="000F7201">
              <w:t xml:space="preserve">converted amount, expressed in the </w:t>
            </w:r>
            <w:r>
              <w:t xml:space="preserve">target currency </w:t>
            </w:r>
          </w:p>
        </w:tc>
      </w:tr>
      <w:tr w:rsidR="00124CEF" w14:paraId="3A3A6B22" w14:textId="77777777" w:rsidTr="00881DC6">
        <w:trPr>
          <w:cantSplit/>
        </w:trPr>
        <w:tc>
          <w:tcPr>
            <w:cnfStyle w:val="001000000000" w:firstRow="0" w:lastRow="0" w:firstColumn="1" w:lastColumn="0" w:oddVBand="0" w:evenVBand="0" w:oddHBand="0" w:evenHBand="0" w:firstRowFirstColumn="0" w:firstRowLastColumn="0" w:lastRowFirstColumn="0" w:lastRowLastColumn="0"/>
            <w:tcW w:w="2052" w:type="dxa"/>
            <w:shd w:val="clear" w:color="auto" w:fill="FFFFFF" w:themeFill="background1"/>
          </w:tcPr>
          <w:p w14:paraId="51485E7D" w14:textId="562DE7C1" w:rsidR="00D95A34" w:rsidRPr="009701D3" w:rsidRDefault="00D95A34" w:rsidP="006029AC">
            <w:pPr>
              <w:rPr>
                <w:b w:val="0"/>
                <w:bCs w:val="0"/>
              </w:rPr>
            </w:pPr>
            <w:r w:rsidRPr="009701D3">
              <w:rPr>
                <w:b w:val="0"/>
                <w:bCs w:val="0"/>
                <w:rPrChange w:id="140" w:author="Michael Richards" w:date="2023-08-14T10:44:00Z">
                  <w:rPr/>
                </w:rPrChange>
              </w:rPr>
              <w:t>validity</w:t>
            </w:r>
          </w:p>
        </w:tc>
        <w:tc>
          <w:tcPr>
            <w:tcW w:w="1207" w:type="dxa"/>
            <w:gridSpan w:val="2"/>
            <w:shd w:val="clear" w:color="auto" w:fill="FFFFFF" w:themeFill="background1"/>
          </w:tcPr>
          <w:p w14:paraId="605DB807" w14:textId="3A20BE11" w:rsidR="00D95A34" w:rsidRDefault="00D95A34" w:rsidP="006029AC">
            <w:pPr>
              <w:cnfStyle w:val="000000000000" w:firstRow="0" w:lastRow="0" w:firstColumn="0" w:lastColumn="0" w:oddVBand="0" w:evenVBand="0" w:oddHBand="0" w:evenHBand="0" w:firstRowFirstColumn="0" w:firstRowLastColumn="0" w:lastRowFirstColumn="0" w:lastRowLastColumn="0"/>
            </w:pPr>
            <w:r>
              <w:t>1</w:t>
            </w:r>
          </w:p>
        </w:tc>
        <w:tc>
          <w:tcPr>
            <w:tcW w:w="1527" w:type="dxa"/>
            <w:shd w:val="clear" w:color="auto" w:fill="FFFFFF" w:themeFill="background1"/>
          </w:tcPr>
          <w:p w14:paraId="0669BD7D" w14:textId="7DF0856C" w:rsidR="00D95A34" w:rsidRDefault="00766BC4" w:rsidP="006029AC">
            <w:pPr>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p>
        </w:tc>
        <w:tc>
          <w:tcPr>
            <w:tcW w:w="4456" w:type="dxa"/>
            <w:shd w:val="clear" w:color="auto" w:fill="FFFFFF" w:themeFill="background1"/>
          </w:tcPr>
          <w:p w14:paraId="219708D4" w14:textId="7CDF63C4" w:rsidR="00D95A34" w:rsidRDefault="00766BC4" w:rsidP="006029AC">
            <w:pPr>
              <w:cnfStyle w:val="000000000000" w:firstRow="0" w:lastRow="0" w:firstColumn="0" w:lastColumn="0" w:oddVBand="0" w:evenVBand="0" w:oddHBand="0" w:evenHBand="0" w:firstRowFirstColumn="0" w:firstRowLastColumn="0" w:lastRowFirstColumn="0" w:lastRowLastColumn="0"/>
            </w:pPr>
            <w:r>
              <w:t xml:space="preserve">The </w:t>
            </w:r>
            <w:r w:rsidR="00DB7AD1">
              <w:t xml:space="preserve">end of the period for which the currency conversion is required to </w:t>
            </w:r>
            <w:r w:rsidR="00F76638">
              <w:t>remain valid.</w:t>
            </w:r>
          </w:p>
        </w:tc>
      </w:tr>
      <w:tr w:rsidR="00124CEF" w14:paraId="3E4209F7" w14:textId="77777777" w:rsidTr="00881D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52" w:type="dxa"/>
          </w:tcPr>
          <w:p w14:paraId="7CF4456E" w14:textId="77777777" w:rsidR="00716426" w:rsidRPr="00E176BB" w:rsidRDefault="00716426" w:rsidP="006029AC">
            <w:pPr>
              <w:rPr>
                <w:b w:val="0"/>
                <w:bCs w:val="0"/>
              </w:rPr>
            </w:pPr>
            <w:r w:rsidRPr="00E176BB">
              <w:rPr>
                <w:b w:val="0"/>
                <w:bCs w:val="0"/>
              </w:rPr>
              <w:t>charges</w:t>
            </w:r>
          </w:p>
        </w:tc>
        <w:tc>
          <w:tcPr>
            <w:tcW w:w="1207" w:type="dxa"/>
            <w:gridSpan w:val="2"/>
          </w:tcPr>
          <w:p w14:paraId="4218940F" w14:textId="41C76BD3" w:rsidR="00716426" w:rsidRDefault="00716426" w:rsidP="006029AC">
            <w:pPr>
              <w:cnfStyle w:val="000000100000" w:firstRow="0" w:lastRow="0" w:firstColumn="0" w:lastColumn="0" w:oddVBand="0" w:evenVBand="0" w:oddHBand="1" w:evenHBand="0" w:firstRowFirstColumn="0" w:firstRowLastColumn="0" w:lastRowFirstColumn="0" w:lastRowLastColumn="0"/>
            </w:pPr>
            <w:r>
              <w:t>0..1</w:t>
            </w:r>
            <w:r w:rsidR="0013750D">
              <w:t>6</w:t>
            </w:r>
          </w:p>
        </w:tc>
        <w:tc>
          <w:tcPr>
            <w:tcW w:w="1527" w:type="dxa"/>
          </w:tcPr>
          <w:p w14:paraId="43F4CA1B" w14:textId="77777777" w:rsidR="00716426" w:rsidRDefault="00716426" w:rsidP="006029AC">
            <w:pPr>
              <w:cnfStyle w:val="000000100000" w:firstRow="0" w:lastRow="0" w:firstColumn="0" w:lastColumn="0" w:oddVBand="0" w:evenVBand="0" w:oddHBand="1" w:evenHBand="0" w:firstRowFirstColumn="0" w:firstRowLastColumn="0" w:lastRowFirstColumn="0" w:lastRowLastColumn="0"/>
            </w:pPr>
            <w:r>
              <w:t>Charge</w:t>
            </w:r>
          </w:p>
        </w:tc>
        <w:tc>
          <w:tcPr>
            <w:tcW w:w="4456" w:type="dxa"/>
          </w:tcPr>
          <w:p w14:paraId="20FA52AA" w14:textId="1A300866" w:rsidR="00716426" w:rsidRDefault="00716426" w:rsidP="006029AC">
            <w:pPr>
              <w:cnfStyle w:val="000000100000" w:firstRow="0" w:lastRow="0" w:firstColumn="0" w:lastColumn="0" w:oddVBand="0" w:evenVBand="0" w:oddHBand="1" w:evenHBand="0" w:firstRowFirstColumn="0" w:firstRowLastColumn="0" w:lastRowFirstColumn="0" w:lastRowLastColumn="0"/>
            </w:pPr>
            <w:r>
              <w:t>One or more charges which the FXP intends to levy as part of the currency conversion</w:t>
            </w:r>
            <w:r w:rsidR="004D203E">
              <w:t xml:space="preserve">, or which the </w:t>
            </w:r>
            <w:r w:rsidR="00D4400E">
              <w:t>payee DFSP intends to add to the amount transferred</w:t>
            </w:r>
            <w:r>
              <w:t>.</w:t>
            </w:r>
          </w:p>
        </w:tc>
      </w:tr>
      <w:tr w:rsidR="00124CEF" w14:paraId="6CA33E29" w14:textId="77777777" w:rsidTr="00881DC6">
        <w:trPr>
          <w:cantSplit/>
        </w:trPr>
        <w:tc>
          <w:tcPr>
            <w:cnfStyle w:val="001000000000" w:firstRow="0" w:lastRow="0" w:firstColumn="1" w:lastColumn="0" w:oddVBand="0" w:evenVBand="0" w:oddHBand="0" w:evenHBand="0" w:firstRowFirstColumn="0" w:firstRowLastColumn="0" w:lastRowFirstColumn="0" w:lastRowLastColumn="0"/>
            <w:tcW w:w="2052" w:type="dxa"/>
            <w:shd w:val="clear" w:color="auto" w:fill="FFFFFF" w:themeFill="background1"/>
          </w:tcPr>
          <w:p w14:paraId="06852A24" w14:textId="77777777" w:rsidR="00716426" w:rsidRPr="004E6EAA" w:rsidRDefault="00716426" w:rsidP="006029AC">
            <w:pPr>
              <w:rPr>
                <w:b w:val="0"/>
                <w:bCs w:val="0"/>
              </w:rPr>
            </w:pPr>
            <w:proofErr w:type="spellStart"/>
            <w:r w:rsidRPr="004E6EAA">
              <w:rPr>
                <w:b w:val="0"/>
                <w:bCs w:val="0"/>
              </w:rPr>
              <w:t>extensionList</w:t>
            </w:r>
            <w:proofErr w:type="spellEnd"/>
          </w:p>
        </w:tc>
        <w:tc>
          <w:tcPr>
            <w:tcW w:w="1207" w:type="dxa"/>
            <w:gridSpan w:val="2"/>
            <w:shd w:val="clear" w:color="auto" w:fill="FFFFFF" w:themeFill="background1"/>
          </w:tcPr>
          <w:p w14:paraId="3DAE5FA6" w14:textId="77777777" w:rsidR="00716426" w:rsidRDefault="00716426" w:rsidP="006029AC">
            <w:pPr>
              <w:cnfStyle w:val="000000000000" w:firstRow="0" w:lastRow="0" w:firstColumn="0" w:lastColumn="0" w:oddVBand="0" w:evenVBand="0" w:oddHBand="0" w:evenHBand="0" w:firstRowFirstColumn="0" w:firstRowLastColumn="0" w:lastRowFirstColumn="0" w:lastRowLastColumn="0"/>
            </w:pPr>
            <w:r>
              <w:t>0..1</w:t>
            </w:r>
          </w:p>
        </w:tc>
        <w:tc>
          <w:tcPr>
            <w:tcW w:w="1527" w:type="dxa"/>
            <w:shd w:val="clear" w:color="auto" w:fill="FFFFFF" w:themeFill="background1"/>
          </w:tcPr>
          <w:p w14:paraId="65984276" w14:textId="77777777" w:rsidR="00716426" w:rsidRDefault="00716426" w:rsidP="006029AC">
            <w:pPr>
              <w:cnfStyle w:val="000000000000" w:firstRow="0" w:lastRow="0" w:firstColumn="0" w:lastColumn="0" w:oddVBand="0" w:evenVBand="0" w:oddHBand="0" w:evenHBand="0" w:firstRowFirstColumn="0" w:firstRowLastColumn="0" w:lastRowFirstColumn="0" w:lastRowLastColumn="0"/>
            </w:pPr>
            <w:proofErr w:type="spellStart"/>
            <w:r>
              <w:t>ExtensionList</w:t>
            </w:r>
            <w:proofErr w:type="spellEnd"/>
          </w:p>
        </w:tc>
        <w:tc>
          <w:tcPr>
            <w:tcW w:w="4456" w:type="dxa"/>
            <w:shd w:val="clear" w:color="auto" w:fill="FFFFFF" w:themeFill="background1"/>
          </w:tcPr>
          <w:p w14:paraId="1D3A9CEF" w14:textId="77777777" w:rsidR="00716426" w:rsidRDefault="00716426" w:rsidP="006029AC">
            <w:pPr>
              <w:cnfStyle w:val="000000000000" w:firstRow="0" w:lastRow="0" w:firstColumn="0" w:lastColumn="0" w:oddVBand="0" w:evenVBand="0" w:oddHBand="0" w:evenHBand="0" w:firstRowFirstColumn="0" w:firstRowLastColumn="0" w:lastRowFirstColumn="0" w:lastRowLastColumn="0"/>
            </w:pPr>
            <w:r>
              <w:t>Optional extension list, specific to the deployment.</w:t>
            </w:r>
          </w:p>
        </w:tc>
      </w:tr>
    </w:tbl>
    <w:p w14:paraId="4D9493B8" w14:textId="77777777" w:rsidR="00716426" w:rsidRDefault="00716426" w:rsidP="00716426">
      <w:pPr>
        <w:pStyle w:val="Heading3"/>
      </w:pPr>
      <w:proofErr w:type="spellStart"/>
      <w:r>
        <w:t>FxMoney</w:t>
      </w:r>
      <w:proofErr w:type="spellEnd"/>
    </w:p>
    <w:p w14:paraId="57F3D82D" w14:textId="484D5295" w:rsidR="00716426" w:rsidRDefault="00716426" w:rsidP="00716426">
      <w:r>
        <w:t xml:space="preserve">The </w:t>
      </w:r>
      <w:proofErr w:type="spellStart"/>
      <w:r>
        <w:rPr>
          <w:b/>
          <w:bCs/>
        </w:rPr>
        <w:t>FxMoney</w:t>
      </w:r>
      <w:proofErr w:type="spellEnd"/>
      <w:r>
        <w:t xml:space="preserve"> object describes an amount which forms part of a currency conversion proposal. It is calqued on the </w:t>
      </w:r>
      <w:r>
        <w:rPr>
          <w:b/>
          <w:bCs/>
        </w:rPr>
        <w:t>Money</w:t>
      </w:r>
      <w:r>
        <w:t xml:space="preserve"> object described in Section 7.4.10 of </w:t>
      </w:r>
      <w:r>
        <w:fldChar w:fldCharType="begin"/>
      </w:r>
      <w:r>
        <w:instrText xml:space="preserve"> REF _Ref75509126 \r \p \h  \* MERGEFORMAT </w:instrText>
      </w:r>
      <w:r>
        <w:fldChar w:fldCharType="separate"/>
      </w:r>
      <w:r w:rsidR="00094E76" w:rsidRPr="006C2EF8">
        <w:rPr>
          <w:b/>
          <w:bCs/>
        </w:rPr>
        <w:t>Ref 1</w:t>
      </w:r>
      <w:r w:rsidR="00094E76">
        <w:t xml:space="preserve"> above</w:t>
      </w:r>
      <w:r>
        <w:fldChar w:fldCharType="end"/>
      </w:r>
      <w:r>
        <w:t xml:space="preserve">, but allows the amount to be optional to support quotations. The </w:t>
      </w:r>
      <w:proofErr w:type="spellStart"/>
      <w:r>
        <w:rPr>
          <w:b/>
          <w:bCs/>
        </w:rPr>
        <w:t>FxMoney</w:t>
      </w:r>
      <w:proofErr w:type="spellEnd"/>
      <w:r>
        <w:t xml:space="preserve"> object has the structure described below.</w:t>
      </w:r>
    </w:p>
    <w:tbl>
      <w:tblPr>
        <w:tblStyle w:val="GridTable4-Accent1"/>
        <w:tblW w:w="0" w:type="auto"/>
        <w:tblLook w:val="04A0" w:firstRow="1" w:lastRow="0" w:firstColumn="1" w:lastColumn="0" w:noHBand="0" w:noVBand="1"/>
      </w:tblPr>
      <w:tblGrid>
        <w:gridCol w:w="2254"/>
        <w:gridCol w:w="1207"/>
        <w:gridCol w:w="1637"/>
        <w:gridCol w:w="3918"/>
      </w:tblGrid>
      <w:tr w:rsidR="00716426" w14:paraId="2175207B" w14:textId="77777777" w:rsidTr="006029A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54" w:type="dxa"/>
          </w:tcPr>
          <w:p w14:paraId="40B92A7D" w14:textId="77777777" w:rsidR="00716426" w:rsidRDefault="00716426" w:rsidP="006029AC">
            <w:pPr>
              <w:jc w:val="center"/>
            </w:pPr>
            <w:r>
              <w:t>Name</w:t>
            </w:r>
          </w:p>
        </w:tc>
        <w:tc>
          <w:tcPr>
            <w:tcW w:w="1207" w:type="dxa"/>
          </w:tcPr>
          <w:p w14:paraId="1A9FC5B8" w14:textId="77777777" w:rsidR="00716426" w:rsidRDefault="00716426" w:rsidP="006029AC">
            <w:pPr>
              <w:jc w:val="center"/>
              <w:cnfStyle w:val="100000000000" w:firstRow="1" w:lastRow="0" w:firstColumn="0" w:lastColumn="0" w:oddVBand="0" w:evenVBand="0" w:oddHBand="0" w:evenHBand="0" w:firstRowFirstColumn="0" w:firstRowLastColumn="0" w:lastRowFirstColumn="0" w:lastRowLastColumn="0"/>
            </w:pPr>
            <w:r>
              <w:t>Cardinality</w:t>
            </w:r>
          </w:p>
        </w:tc>
        <w:tc>
          <w:tcPr>
            <w:tcW w:w="1637" w:type="dxa"/>
          </w:tcPr>
          <w:p w14:paraId="7E70E22E" w14:textId="77777777" w:rsidR="00716426" w:rsidRDefault="00716426" w:rsidP="006029AC">
            <w:pPr>
              <w:jc w:val="center"/>
              <w:cnfStyle w:val="100000000000" w:firstRow="1" w:lastRow="0" w:firstColumn="0" w:lastColumn="0" w:oddVBand="0" w:evenVBand="0" w:oddHBand="0" w:evenHBand="0" w:firstRowFirstColumn="0" w:firstRowLastColumn="0" w:lastRowFirstColumn="0" w:lastRowLastColumn="0"/>
            </w:pPr>
            <w:r>
              <w:t>Type</w:t>
            </w:r>
          </w:p>
        </w:tc>
        <w:tc>
          <w:tcPr>
            <w:tcW w:w="3918" w:type="dxa"/>
          </w:tcPr>
          <w:p w14:paraId="4BA203B5" w14:textId="77777777" w:rsidR="00716426" w:rsidRDefault="00716426" w:rsidP="006029AC">
            <w:pPr>
              <w:jc w:val="center"/>
              <w:cnfStyle w:val="100000000000" w:firstRow="1" w:lastRow="0" w:firstColumn="0" w:lastColumn="0" w:oddVBand="0" w:evenVBand="0" w:oddHBand="0" w:evenHBand="0" w:firstRowFirstColumn="0" w:firstRowLastColumn="0" w:lastRowFirstColumn="0" w:lastRowLastColumn="0"/>
            </w:pPr>
            <w:r>
              <w:t>Comment</w:t>
            </w:r>
          </w:p>
        </w:tc>
      </w:tr>
      <w:tr w:rsidR="00716426" w14:paraId="22EB59F7" w14:textId="77777777" w:rsidTr="0060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56BCD7A" w14:textId="77777777" w:rsidR="00716426" w:rsidRPr="00BA6E10" w:rsidRDefault="00716426" w:rsidP="006029AC">
            <w:pPr>
              <w:rPr>
                <w:b w:val="0"/>
                <w:bCs w:val="0"/>
              </w:rPr>
            </w:pPr>
            <w:r>
              <w:rPr>
                <w:b w:val="0"/>
                <w:bCs w:val="0"/>
              </w:rPr>
              <w:t>currency</w:t>
            </w:r>
          </w:p>
        </w:tc>
        <w:tc>
          <w:tcPr>
            <w:tcW w:w="1207" w:type="dxa"/>
          </w:tcPr>
          <w:p w14:paraId="33B67D0A" w14:textId="77777777" w:rsidR="00716426" w:rsidRDefault="00716426" w:rsidP="006029AC">
            <w:pPr>
              <w:cnfStyle w:val="000000100000" w:firstRow="0" w:lastRow="0" w:firstColumn="0" w:lastColumn="0" w:oddVBand="0" w:evenVBand="0" w:oddHBand="1" w:evenHBand="0" w:firstRowFirstColumn="0" w:firstRowLastColumn="0" w:lastRowFirstColumn="0" w:lastRowLastColumn="0"/>
            </w:pPr>
            <w:r>
              <w:t>1</w:t>
            </w:r>
          </w:p>
        </w:tc>
        <w:tc>
          <w:tcPr>
            <w:tcW w:w="1637" w:type="dxa"/>
          </w:tcPr>
          <w:p w14:paraId="7AE7B98D" w14:textId="77777777" w:rsidR="00716426" w:rsidRDefault="00716426" w:rsidP="006029AC">
            <w:pPr>
              <w:cnfStyle w:val="000000100000" w:firstRow="0" w:lastRow="0" w:firstColumn="0" w:lastColumn="0" w:oddVBand="0" w:evenVBand="0" w:oddHBand="1" w:evenHBand="0" w:firstRowFirstColumn="0" w:firstRowLastColumn="0" w:lastRowFirstColumn="0" w:lastRowLastColumn="0"/>
            </w:pPr>
            <w:r>
              <w:t>Currency</w:t>
            </w:r>
          </w:p>
        </w:tc>
        <w:tc>
          <w:tcPr>
            <w:tcW w:w="3918" w:type="dxa"/>
          </w:tcPr>
          <w:p w14:paraId="26C65D05" w14:textId="3A595A93" w:rsidR="00716426" w:rsidRDefault="00716426" w:rsidP="006029AC">
            <w:pPr>
              <w:cnfStyle w:val="000000100000" w:firstRow="0" w:lastRow="0" w:firstColumn="0" w:lastColumn="0" w:oddVBand="0" w:evenVBand="0" w:oddHBand="1" w:evenHBand="0" w:firstRowFirstColumn="0" w:firstRowLastColumn="0" w:lastRowFirstColumn="0" w:lastRowLastColumn="0"/>
            </w:pPr>
            <w:r>
              <w:t xml:space="preserve">The currency of the amount, as </w:t>
            </w:r>
            <w:r>
              <w:lastRenderedPageBreak/>
              <w:t xml:space="preserve">described in Section 7.3.9 of </w:t>
            </w:r>
            <w:r>
              <w:fldChar w:fldCharType="begin"/>
            </w:r>
            <w:r>
              <w:instrText xml:space="preserve"> REF _Ref75509126 \r \p \h  \* MERGEFORMAT </w:instrText>
            </w:r>
            <w:r>
              <w:fldChar w:fldCharType="separate"/>
            </w:r>
            <w:r w:rsidR="00094E76" w:rsidRPr="006C2EF8">
              <w:rPr>
                <w:b/>
                <w:bCs/>
              </w:rPr>
              <w:t>Ref 1</w:t>
            </w:r>
            <w:r w:rsidR="00094E76">
              <w:t xml:space="preserve"> above</w:t>
            </w:r>
            <w:r>
              <w:fldChar w:fldCharType="end"/>
            </w:r>
          </w:p>
        </w:tc>
      </w:tr>
      <w:tr w:rsidR="00716426" w14:paraId="75935963" w14:textId="77777777" w:rsidTr="006029AC">
        <w:tc>
          <w:tcPr>
            <w:cnfStyle w:val="001000000000" w:firstRow="0" w:lastRow="0" w:firstColumn="1" w:lastColumn="0" w:oddVBand="0" w:evenVBand="0" w:oddHBand="0" w:evenHBand="0" w:firstRowFirstColumn="0" w:firstRowLastColumn="0" w:lastRowFirstColumn="0" w:lastRowLastColumn="0"/>
            <w:tcW w:w="2254" w:type="dxa"/>
          </w:tcPr>
          <w:p w14:paraId="39E727B5" w14:textId="77777777" w:rsidR="00716426" w:rsidRPr="00BA6E10" w:rsidRDefault="00716426" w:rsidP="006029AC">
            <w:pPr>
              <w:rPr>
                <w:b w:val="0"/>
                <w:bCs w:val="0"/>
              </w:rPr>
            </w:pPr>
            <w:r>
              <w:rPr>
                <w:b w:val="0"/>
                <w:bCs w:val="0"/>
              </w:rPr>
              <w:lastRenderedPageBreak/>
              <w:t>amount</w:t>
            </w:r>
          </w:p>
        </w:tc>
        <w:tc>
          <w:tcPr>
            <w:tcW w:w="1207" w:type="dxa"/>
          </w:tcPr>
          <w:p w14:paraId="73EB0F76" w14:textId="77777777" w:rsidR="00716426" w:rsidRDefault="00716426" w:rsidP="006029AC">
            <w:pPr>
              <w:cnfStyle w:val="000000000000" w:firstRow="0" w:lastRow="0" w:firstColumn="0" w:lastColumn="0" w:oddVBand="0" w:evenVBand="0" w:oddHBand="0" w:evenHBand="0" w:firstRowFirstColumn="0" w:firstRowLastColumn="0" w:lastRowFirstColumn="0" w:lastRowLastColumn="0"/>
            </w:pPr>
            <w:r>
              <w:t>0..1</w:t>
            </w:r>
          </w:p>
        </w:tc>
        <w:tc>
          <w:tcPr>
            <w:tcW w:w="1637" w:type="dxa"/>
          </w:tcPr>
          <w:p w14:paraId="1BBD115D" w14:textId="77777777" w:rsidR="00716426" w:rsidRDefault="00716426" w:rsidP="006029AC">
            <w:pPr>
              <w:cnfStyle w:val="000000000000" w:firstRow="0" w:lastRow="0" w:firstColumn="0" w:lastColumn="0" w:oddVBand="0" w:evenVBand="0" w:oddHBand="0" w:evenHBand="0" w:firstRowFirstColumn="0" w:firstRowLastColumn="0" w:lastRowFirstColumn="0" w:lastRowLastColumn="0"/>
            </w:pPr>
            <w:r>
              <w:t>Amount</w:t>
            </w:r>
          </w:p>
        </w:tc>
        <w:tc>
          <w:tcPr>
            <w:tcW w:w="3918" w:type="dxa"/>
          </w:tcPr>
          <w:p w14:paraId="3F4FDB0D" w14:textId="0F491FA6" w:rsidR="00716426" w:rsidRDefault="00716426" w:rsidP="006029AC">
            <w:pPr>
              <w:cnfStyle w:val="000000000000" w:firstRow="0" w:lastRow="0" w:firstColumn="0" w:lastColumn="0" w:oddVBand="0" w:evenVBand="0" w:oddHBand="0" w:evenHBand="0" w:firstRowFirstColumn="0" w:firstRowLastColumn="0" w:lastRowFirstColumn="0" w:lastRowLastColumn="0"/>
            </w:pPr>
            <w:r>
              <w:t xml:space="preserve">The amount of the transfer, as described in Section 7.2.13 of </w:t>
            </w:r>
            <w:r>
              <w:fldChar w:fldCharType="begin"/>
            </w:r>
            <w:r>
              <w:instrText xml:space="preserve"> REF _Ref75509126 \r \p \h  \* MERGEFORMAT </w:instrText>
            </w:r>
            <w:r>
              <w:fldChar w:fldCharType="separate"/>
            </w:r>
            <w:r w:rsidR="00094E76" w:rsidRPr="006C2EF8">
              <w:rPr>
                <w:b/>
                <w:bCs/>
              </w:rPr>
              <w:t>Ref 1</w:t>
            </w:r>
            <w:r w:rsidR="00094E76">
              <w:t xml:space="preserve"> above</w:t>
            </w:r>
            <w:r>
              <w:fldChar w:fldCharType="end"/>
            </w:r>
            <w:r>
              <w:t>. This amount will be present for the fixed element of the conversion, and absent for the variable element of the conversion</w:t>
            </w:r>
          </w:p>
        </w:tc>
      </w:tr>
    </w:tbl>
    <w:p w14:paraId="30D918BC" w14:textId="77777777" w:rsidR="00716426" w:rsidRPr="00E03A31" w:rsidRDefault="00716426" w:rsidP="00716426"/>
    <w:p w14:paraId="2544DA2C" w14:textId="16E86BBA" w:rsidR="00716426" w:rsidRPr="00BB4CE7" w:rsidRDefault="00716426" w:rsidP="00716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GB"/>
        </w:rPr>
      </w:pPr>
    </w:p>
    <w:p w14:paraId="6E3CEDC1" w14:textId="64710D55" w:rsidR="00C80849" w:rsidRPr="00C80849" w:rsidRDefault="001F431A" w:rsidP="001F431A">
      <w:pPr>
        <w:pStyle w:val="Heading2"/>
      </w:pPr>
      <w:r>
        <w:t>FXP API</w:t>
      </w:r>
    </w:p>
    <w:p w14:paraId="445C270A" w14:textId="561C8FE4" w:rsidR="00DE139C" w:rsidRDefault="00DE139C" w:rsidP="00DE139C">
      <w:r>
        <w:t>The following resources will be supported by the FX API.</w:t>
      </w:r>
    </w:p>
    <w:p w14:paraId="78D447EB" w14:textId="6F7FB85B" w:rsidR="00141A31" w:rsidRPr="007D50F8" w:rsidRDefault="007D50F8" w:rsidP="00A21365">
      <w:pPr>
        <w:pStyle w:val="Heading3"/>
      </w:pPr>
      <w:bookmarkStart w:id="141" w:name="_Ref67669570"/>
      <w:r w:rsidRPr="007D50F8">
        <w:t>s</w:t>
      </w:r>
      <w:r w:rsidR="00141A31" w:rsidRPr="007D50F8">
        <w:t>ervices</w:t>
      </w:r>
    </w:p>
    <w:p w14:paraId="7E0F957B" w14:textId="56CF34CD" w:rsidR="00141A31" w:rsidRDefault="00141A31" w:rsidP="00141A31">
      <w:r>
        <w:t xml:space="preserve">The </w:t>
      </w:r>
      <w:r w:rsidRPr="007D50F8">
        <w:rPr>
          <w:b/>
          <w:bCs/>
        </w:rPr>
        <w:t>services</w:t>
      </w:r>
      <w:r w:rsidR="007D50F8">
        <w:t xml:space="preserve"> resource allows a participant to obtain a list of the DFSPs in the scheme who provide a particular service (for the purposes of this document, a currency conversion service</w:t>
      </w:r>
      <w:r w:rsidR="00234D40">
        <w:t>,</w:t>
      </w:r>
      <w:r w:rsidR="007D50F8">
        <w:t>)</w:t>
      </w:r>
      <w:r w:rsidR="00234D40">
        <w:t xml:space="preserve"> and to specify a particular currency for which they require a currency conversion.</w:t>
      </w:r>
    </w:p>
    <w:p w14:paraId="3E6264B8" w14:textId="25F8556E" w:rsidR="00CB54B3" w:rsidRDefault="00CB54B3" w:rsidP="00CB54B3">
      <w:r>
        <w:t xml:space="preserve">This section describes the services that can be requested on the resource </w:t>
      </w:r>
      <w:r>
        <w:rPr>
          <w:b/>
          <w:bCs/>
        </w:rPr>
        <w:t>/</w:t>
      </w:r>
      <w:proofErr w:type="gramStart"/>
      <w:r>
        <w:rPr>
          <w:b/>
          <w:bCs/>
        </w:rPr>
        <w:t>services</w:t>
      </w:r>
      <w:proofErr w:type="gramEnd"/>
    </w:p>
    <w:p w14:paraId="5FBEB238" w14:textId="67567449" w:rsidR="00CB54B3" w:rsidRDefault="00CB54B3" w:rsidP="00CB54B3">
      <w:pPr>
        <w:pStyle w:val="Heading5"/>
      </w:pPr>
      <w:r>
        <w:t>GET /services</w:t>
      </w:r>
      <w:r w:rsidR="008F007B">
        <w:t>/FXP</w:t>
      </w:r>
      <w:r w:rsidR="00234D40">
        <w:t>/&lt;</w:t>
      </w:r>
      <w:proofErr w:type="spellStart"/>
      <w:r w:rsidR="00234D40">
        <w:t>sourceCurrency</w:t>
      </w:r>
      <w:proofErr w:type="spellEnd"/>
      <w:r w:rsidR="00234D40">
        <w:t>&gt;/&lt;</w:t>
      </w:r>
      <w:proofErr w:type="spellStart"/>
      <w:r w:rsidR="00234D40">
        <w:t>targetCurrency</w:t>
      </w:r>
      <w:proofErr w:type="spellEnd"/>
      <w:r w:rsidR="00234D40">
        <w:t>&gt;</w:t>
      </w:r>
    </w:p>
    <w:p w14:paraId="31C80435" w14:textId="662976E9" w:rsidR="00CB54B3" w:rsidRDefault="00CB54B3" w:rsidP="00CB54B3">
      <w:r>
        <w:t xml:space="preserve">The HTTP request </w:t>
      </w:r>
      <w:r>
        <w:rPr>
          <w:b/>
          <w:bCs/>
        </w:rPr>
        <w:t>GET /services</w:t>
      </w:r>
      <w:r w:rsidR="008F007B">
        <w:rPr>
          <w:b/>
          <w:bCs/>
        </w:rPr>
        <w:t>/FXP</w:t>
      </w:r>
      <w:r>
        <w:t xml:space="preserve"> is used to request information about the participants in a scheme</w:t>
      </w:r>
      <w:r w:rsidR="008D433E">
        <w:t xml:space="preserve"> who offer currency conversion services, and optionally to restrict the search to </w:t>
      </w:r>
      <w:proofErr w:type="gramStart"/>
      <w:r w:rsidR="008D433E">
        <w:t xml:space="preserve">participants </w:t>
      </w:r>
      <w:r>
        <w:t xml:space="preserve"> who</w:t>
      </w:r>
      <w:proofErr w:type="gramEnd"/>
      <w:r>
        <w:t xml:space="preserve"> offer</w:t>
      </w:r>
      <w:r w:rsidR="008F007B">
        <w:t xml:space="preserve"> currency conversion services</w:t>
      </w:r>
      <w:r w:rsidR="00234D40">
        <w:t xml:space="preserve"> in a particular currency corridor. The required corridor</w:t>
      </w:r>
      <w:r w:rsidR="008D433E">
        <w:t xml:space="preserve"> is specified by giving the </w:t>
      </w:r>
      <w:r w:rsidR="0056590A">
        <w:t xml:space="preserve">ISO 4217 currency code for the source currency and the target currency in the </w:t>
      </w:r>
      <w:r w:rsidR="0056590A" w:rsidRPr="00881DC6">
        <w:rPr>
          <w:i/>
          <w:iCs/>
        </w:rPr>
        <w:t>&lt;</w:t>
      </w:r>
      <w:proofErr w:type="spellStart"/>
      <w:r w:rsidR="0056590A" w:rsidRPr="00881DC6">
        <w:rPr>
          <w:i/>
          <w:iCs/>
        </w:rPr>
        <w:t>sourceCurrency</w:t>
      </w:r>
      <w:proofErr w:type="spellEnd"/>
      <w:r w:rsidR="0056590A" w:rsidRPr="00881DC6">
        <w:rPr>
          <w:i/>
          <w:iCs/>
        </w:rPr>
        <w:t>&gt;</w:t>
      </w:r>
      <w:r w:rsidR="0056590A">
        <w:t xml:space="preserve"> and </w:t>
      </w:r>
      <w:r w:rsidR="0056590A" w:rsidRPr="00881DC6">
        <w:rPr>
          <w:i/>
          <w:iCs/>
        </w:rPr>
        <w:t>&lt;</w:t>
      </w:r>
      <w:proofErr w:type="spellStart"/>
      <w:r w:rsidR="0056590A" w:rsidRPr="00881DC6">
        <w:rPr>
          <w:i/>
          <w:iCs/>
        </w:rPr>
        <w:t>targetCurrency</w:t>
      </w:r>
      <w:proofErr w:type="spellEnd"/>
      <w:r w:rsidR="0056590A" w:rsidRPr="00881DC6">
        <w:rPr>
          <w:i/>
          <w:iCs/>
        </w:rPr>
        <w:t>&gt;</w:t>
      </w:r>
      <w:r w:rsidR="0056590A">
        <w:t xml:space="preserve"> fields</w:t>
      </w:r>
      <w:r w:rsidR="002C44D1">
        <w:t xml:space="preserve">: for </w:t>
      </w:r>
      <w:proofErr w:type="gramStart"/>
      <w:r w:rsidR="002C44D1">
        <w:t>instance</w:t>
      </w:r>
      <w:proofErr w:type="gramEnd"/>
      <w:r w:rsidR="002C44D1">
        <w:t xml:space="preserve"> </w:t>
      </w:r>
      <w:r w:rsidR="002C44D1">
        <w:rPr>
          <w:b/>
          <w:bCs/>
        </w:rPr>
        <w:t>GET /services/FXP/KES/ZAR</w:t>
      </w:r>
      <w:r w:rsidR="002C44D1">
        <w:t xml:space="preserve"> is used to request a list of participants who support </w:t>
      </w:r>
      <w:r w:rsidR="007B12A8">
        <w:t>conversions from Kenyan shillings to South African rand</w:t>
      </w:r>
      <w:r w:rsidR="0056590A">
        <w:t>.</w:t>
      </w:r>
    </w:p>
    <w:p w14:paraId="5C1AF66B" w14:textId="2AF873BF" w:rsidR="00F31AF5" w:rsidRDefault="0056590A" w:rsidP="00CB54B3">
      <w:pPr>
        <w:rPr>
          <w:ins w:id="142" w:author="Michael Richards" w:date="2023-08-02T09:28:00Z"/>
        </w:rPr>
      </w:pPr>
      <w:del w:id="143" w:author="Michael Richards" w:date="2023-08-02T09:27:00Z">
        <w:r w:rsidDel="00F31AF5">
          <w:delText xml:space="preserve">If </w:delText>
        </w:r>
        <w:r w:rsidR="002C44D1" w:rsidDel="00F31AF5">
          <w:delText xml:space="preserve">a currency corridor is specified, then both the source currency and the target currency </w:delText>
        </w:r>
        <w:r w:rsidR="002C44D1" w:rsidRPr="00881DC6" w:rsidDel="00F31AF5">
          <w:rPr>
            <w:b/>
            <w:bCs/>
          </w:rPr>
          <w:delText>must</w:delText>
        </w:r>
        <w:r w:rsidR="002C44D1" w:rsidDel="00F31AF5">
          <w:delText xml:space="preserve"> be given. If only one parameter is given, </w:delText>
        </w:r>
        <w:r w:rsidDel="00F31AF5">
          <w:delText xml:space="preserve">then the system will return </w:delText>
        </w:r>
        <w:r w:rsidR="002C44D1" w:rsidDel="00F31AF5">
          <w:delText>an error.</w:delText>
        </w:r>
      </w:del>
      <w:ins w:id="144" w:author="Michael Richards" w:date="2023-08-02T09:27:00Z">
        <w:r w:rsidR="00F31AF5">
          <w:t xml:space="preserve">A DFSP may request that the </w:t>
        </w:r>
        <w:r w:rsidR="00F31AF5">
          <w:rPr>
            <w:b/>
            <w:bCs/>
          </w:rPr>
          <w:t>services</w:t>
        </w:r>
        <w:r w:rsidR="00F31AF5">
          <w:t xml:space="preserve"> call should return all the FXPs who will undertake conversion from, or to, a particular currency wit</w:t>
        </w:r>
      </w:ins>
      <w:ins w:id="145" w:author="Michael Richards" w:date="2023-08-02T09:28:00Z">
        <w:r w:rsidR="00F31AF5">
          <w:t>hout specifying what the counter-currency should be. For instance, to return a list of all the FXPs who support conversion to ZAR:</w:t>
        </w:r>
      </w:ins>
    </w:p>
    <w:p w14:paraId="14081B1C" w14:textId="4761E9B7" w:rsidR="00F31AF5" w:rsidRDefault="00F31AF5" w:rsidP="00CB54B3">
      <w:pPr>
        <w:rPr>
          <w:ins w:id="146" w:author="Michael Richards" w:date="2023-08-02T09:29:00Z"/>
          <w:b/>
          <w:bCs/>
        </w:rPr>
      </w:pPr>
      <w:ins w:id="147" w:author="Michael Richards" w:date="2023-08-02T09:28:00Z">
        <w:r>
          <w:rPr>
            <w:b/>
            <w:bCs/>
          </w:rPr>
          <w:t>GET /services/FXP//ZAR</w:t>
        </w:r>
      </w:ins>
    </w:p>
    <w:p w14:paraId="0BA3D38F" w14:textId="325CF1FC" w:rsidR="00F31AF5" w:rsidRDefault="00F31AF5" w:rsidP="00CB54B3">
      <w:pPr>
        <w:rPr>
          <w:ins w:id="148" w:author="Michael Richards" w:date="2023-08-02T09:29:00Z"/>
        </w:rPr>
      </w:pPr>
      <w:ins w:id="149" w:author="Michael Richards" w:date="2023-08-02T09:29:00Z">
        <w:r>
          <w:t>To return a list of all the FXPs who support conversion from KES:</w:t>
        </w:r>
      </w:ins>
    </w:p>
    <w:p w14:paraId="3263F3A3" w14:textId="7AA1C79A" w:rsidR="00F31AF5" w:rsidRPr="00F31AF5" w:rsidRDefault="00F31AF5" w:rsidP="00CB54B3">
      <w:pPr>
        <w:rPr>
          <w:ins w:id="150" w:author="Michael Richards" w:date="2023-08-02T09:26:00Z"/>
        </w:rPr>
      </w:pPr>
      <w:ins w:id="151" w:author="Michael Richards" w:date="2023-08-02T09:29:00Z">
        <w:r>
          <w:rPr>
            <w:b/>
            <w:bCs/>
          </w:rPr>
          <w:t>GET /services/FXP/KES/</w:t>
        </w:r>
      </w:ins>
    </w:p>
    <w:p w14:paraId="628C641C" w14:textId="4B6E28AB" w:rsidR="002C44D1" w:rsidRDefault="002C44D1" w:rsidP="00CB54B3">
      <w:del w:id="152" w:author="Michael Richards" w:date="2023-08-02T09:26:00Z">
        <w:r w:rsidDel="00F31AF5">
          <w:delText xml:space="preserve"> </w:delText>
        </w:r>
      </w:del>
      <w:r>
        <w:rPr>
          <w:b/>
          <w:bCs/>
        </w:rPr>
        <w:t xml:space="preserve">Note </w:t>
      </w:r>
      <w:r w:rsidRPr="00881DC6">
        <w:t>that</w:t>
      </w:r>
      <w:r>
        <w:t>:</w:t>
      </w:r>
    </w:p>
    <w:p w14:paraId="2DB18289" w14:textId="78EB204F" w:rsidR="0056590A" w:rsidRDefault="002C44D1" w:rsidP="00881DC6">
      <w:pPr>
        <w:pStyle w:val="ListParagraph"/>
        <w:numPr>
          <w:ilvl w:val="0"/>
          <w:numId w:val="19"/>
        </w:numPr>
      </w:pPr>
      <w:r>
        <w:t>I</w:t>
      </w:r>
      <w:r w:rsidRPr="00881DC6">
        <w:t xml:space="preserve">f </w:t>
      </w:r>
      <w:r>
        <w:t>no currency corridor is specified, then the service makes no guarantee that a specific FXP will in fact be able to perform any specific currency conversion.</w:t>
      </w:r>
    </w:p>
    <w:p w14:paraId="345256AD" w14:textId="249F004D" w:rsidR="002C44D1" w:rsidRPr="002C44D1" w:rsidRDefault="002C44D1" w:rsidP="00881DC6">
      <w:pPr>
        <w:pStyle w:val="ListParagraph"/>
        <w:numPr>
          <w:ilvl w:val="0"/>
          <w:numId w:val="19"/>
        </w:numPr>
      </w:pPr>
      <w:r>
        <w:t xml:space="preserve">The inclusion of a participant in the return list should not be taken to imply that the participant will agree to undertake any </w:t>
      </w:r>
      <w:proofErr w:type="gramStart"/>
      <w:r>
        <w:t>particular currency</w:t>
      </w:r>
      <w:proofErr w:type="gramEnd"/>
      <w:r>
        <w:t xml:space="preserve"> conversion.</w:t>
      </w:r>
    </w:p>
    <w:p w14:paraId="06FCE0E4" w14:textId="7EF9AC46" w:rsidR="008F007B" w:rsidRDefault="008F007B" w:rsidP="008F007B">
      <w:pPr>
        <w:pStyle w:val="Heading5"/>
      </w:pPr>
      <w:r>
        <w:t>PUT /services/</w:t>
      </w:r>
      <w:proofErr w:type="gramStart"/>
      <w:r>
        <w:t>FXP</w:t>
      </w:r>
      <w:proofErr w:type="gramEnd"/>
    </w:p>
    <w:p w14:paraId="2E4C5096" w14:textId="55D9B10C" w:rsidR="008F007B" w:rsidRDefault="008F007B" w:rsidP="008F007B">
      <w:r>
        <w:t xml:space="preserve">The callback </w:t>
      </w:r>
      <w:r>
        <w:rPr>
          <w:b/>
          <w:bCs/>
        </w:rPr>
        <w:t>PUT /services/FXP</w:t>
      </w:r>
      <w:r>
        <w:t xml:space="preserve"> is used to inform the requester about </w:t>
      </w:r>
      <w:r w:rsidR="005A4BDD">
        <w:t>up to 1</w:t>
      </w:r>
      <w:r w:rsidR="00735A95">
        <w:t>6</w:t>
      </w:r>
      <w:r>
        <w:t xml:space="preserve"> participants in a scheme who offer currency conversion services. If no participants offer these services, the return object will be blank</w:t>
      </w:r>
      <w:r w:rsidR="002C44D1">
        <w:t xml:space="preserve">. If the call to the resource specified a currency corridor, </w:t>
      </w:r>
      <w:r w:rsidR="00406FE2">
        <w:t>this will not be indicated in the list of participants returned.</w:t>
      </w:r>
    </w:p>
    <w:p w14:paraId="40BC6874" w14:textId="77777777" w:rsidR="008F007B" w:rsidRDefault="008F007B" w:rsidP="008F007B">
      <w:r>
        <w:t>The data model for the callback is as follows:</w:t>
      </w:r>
    </w:p>
    <w:tbl>
      <w:tblPr>
        <w:tblStyle w:val="GridTable4-Accent1"/>
        <w:tblW w:w="0" w:type="auto"/>
        <w:tblLook w:val="04A0" w:firstRow="1" w:lastRow="0" w:firstColumn="1" w:lastColumn="0" w:noHBand="0" w:noVBand="1"/>
      </w:tblPr>
      <w:tblGrid>
        <w:gridCol w:w="2190"/>
        <w:gridCol w:w="1207"/>
        <w:gridCol w:w="1813"/>
        <w:gridCol w:w="3806"/>
      </w:tblGrid>
      <w:tr w:rsidR="008F007B" w14:paraId="7A34836B" w14:textId="77777777" w:rsidTr="00115B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0" w:type="dxa"/>
          </w:tcPr>
          <w:p w14:paraId="16FFFB71" w14:textId="77777777" w:rsidR="008F007B" w:rsidRDefault="008F007B" w:rsidP="00115BA2">
            <w:pPr>
              <w:jc w:val="center"/>
            </w:pPr>
            <w:r>
              <w:lastRenderedPageBreak/>
              <w:t>Name</w:t>
            </w:r>
          </w:p>
        </w:tc>
        <w:tc>
          <w:tcPr>
            <w:tcW w:w="1207" w:type="dxa"/>
          </w:tcPr>
          <w:p w14:paraId="755DD498" w14:textId="77777777" w:rsidR="008F007B" w:rsidRDefault="008F007B" w:rsidP="00115BA2">
            <w:pPr>
              <w:jc w:val="center"/>
              <w:cnfStyle w:val="100000000000" w:firstRow="1" w:lastRow="0" w:firstColumn="0" w:lastColumn="0" w:oddVBand="0" w:evenVBand="0" w:oddHBand="0" w:evenHBand="0" w:firstRowFirstColumn="0" w:firstRowLastColumn="0" w:lastRowFirstColumn="0" w:lastRowLastColumn="0"/>
            </w:pPr>
            <w:r>
              <w:t>Cardinality</w:t>
            </w:r>
          </w:p>
        </w:tc>
        <w:tc>
          <w:tcPr>
            <w:tcW w:w="1813" w:type="dxa"/>
          </w:tcPr>
          <w:p w14:paraId="2BB1D46A" w14:textId="77777777" w:rsidR="008F007B" w:rsidRDefault="008F007B" w:rsidP="00115BA2">
            <w:pPr>
              <w:jc w:val="center"/>
              <w:cnfStyle w:val="100000000000" w:firstRow="1" w:lastRow="0" w:firstColumn="0" w:lastColumn="0" w:oddVBand="0" w:evenVBand="0" w:oddHBand="0" w:evenHBand="0" w:firstRowFirstColumn="0" w:firstRowLastColumn="0" w:lastRowFirstColumn="0" w:lastRowLastColumn="0"/>
            </w:pPr>
            <w:r>
              <w:t>Type</w:t>
            </w:r>
          </w:p>
        </w:tc>
        <w:tc>
          <w:tcPr>
            <w:tcW w:w="3806" w:type="dxa"/>
          </w:tcPr>
          <w:p w14:paraId="602EB076" w14:textId="77777777" w:rsidR="008F007B" w:rsidRDefault="008F007B" w:rsidP="00115BA2">
            <w:pPr>
              <w:jc w:val="center"/>
              <w:cnfStyle w:val="100000000000" w:firstRow="1" w:lastRow="0" w:firstColumn="0" w:lastColumn="0" w:oddVBand="0" w:evenVBand="0" w:oddHBand="0" w:evenHBand="0" w:firstRowFirstColumn="0" w:firstRowLastColumn="0" w:lastRowFirstColumn="0" w:lastRowLastColumn="0"/>
            </w:pPr>
            <w:r>
              <w:t>Comment</w:t>
            </w:r>
          </w:p>
        </w:tc>
      </w:tr>
      <w:tr w:rsidR="008F007B" w:rsidRPr="00284DB7" w14:paraId="7D065064" w14:textId="77777777" w:rsidTr="00115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0" w:type="dxa"/>
          </w:tcPr>
          <w:p w14:paraId="4BA296EF" w14:textId="6BB00493" w:rsidR="008F007B" w:rsidRPr="00956DF6" w:rsidRDefault="00735A95" w:rsidP="00115BA2">
            <w:r>
              <w:rPr>
                <w:b w:val="0"/>
                <w:bCs w:val="0"/>
              </w:rPr>
              <w:t>p</w:t>
            </w:r>
            <w:r w:rsidR="008F007B">
              <w:rPr>
                <w:b w:val="0"/>
                <w:bCs w:val="0"/>
              </w:rPr>
              <w:t>roviders</w:t>
            </w:r>
          </w:p>
        </w:tc>
        <w:tc>
          <w:tcPr>
            <w:tcW w:w="1207" w:type="dxa"/>
          </w:tcPr>
          <w:p w14:paraId="37851A6D" w14:textId="2C415F86" w:rsidR="008F007B" w:rsidRPr="00284DB7" w:rsidRDefault="008F007B" w:rsidP="00115BA2">
            <w:pPr>
              <w:cnfStyle w:val="000000100000" w:firstRow="0" w:lastRow="0" w:firstColumn="0" w:lastColumn="0" w:oddVBand="0" w:evenVBand="0" w:oddHBand="1" w:evenHBand="0" w:firstRowFirstColumn="0" w:firstRowLastColumn="0" w:lastRowFirstColumn="0" w:lastRowLastColumn="0"/>
            </w:pPr>
            <w:r>
              <w:t>0..</w:t>
            </w:r>
            <w:r w:rsidR="005A4BDD">
              <w:t>1</w:t>
            </w:r>
            <w:r w:rsidR="009B2AEA">
              <w:t>6</w:t>
            </w:r>
          </w:p>
        </w:tc>
        <w:tc>
          <w:tcPr>
            <w:tcW w:w="1813" w:type="dxa"/>
          </w:tcPr>
          <w:p w14:paraId="0853AC01" w14:textId="731EC6D0" w:rsidR="008F007B" w:rsidRPr="00284DB7" w:rsidRDefault="005A4BDD" w:rsidP="00115BA2">
            <w:pPr>
              <w:cnfStyle w:val="000000100000" w:firstRow="0" w:lastRow="0" w:firstColumn="0" w:lastColumn="0" w:oddVBand="0" w:evenVBand="0" w:oddHBand="1" w:evenHBand="0" w:firstRowFirstColumn="0" w:firstRowLastColumn="0" w:lastRowFirstColumn="0" w:lastRowLastColumn="0"/>
            </w:pPr>
            <w:proofErr w:type="spellStart"/>
            <w:r>
              <w:t>fspId</w:t>
            </w:r>
            <w:proofErr w:type="spellEnd"/>
          </w:p>
        </w:tc>
        <w:tc>
          <w:tcPr>
            <w:tcW w:w="3806" w:type="dxa"/>
          </w:tcPr>
          <w:p w14:paraId="0CFA6521" w14:textId="371C2B52" w:rsidR="008F007B" w:rsidRPr="00284DB7" w:rsidRDefault="008F007B" w:rsidP="00115BA2">
            <w:pPr>
              <w:cnfStyle w:val="000000100000" w:firstRow="0" w:lastRow="0" w:firstColumn="0" w:lastColumn="0" w:oddVBand="0" w:evenVBand="0" w:oddHBand="1" w:evenHBand="0" w:firstRowFirstColumn="0" w:firstRowLastColumn="0" w:lastRowFirstColumn="0" w:lastRowLastColumn="0"/>
            </w:pPr>
            <w:r>
              <w:t xml:space="preserve">The </w:t>
            </w:r>
            <w:r w:rsidR="005A4BDD">
              <w:t>FSP Id</w:t>
            </w:r>
            <w:r w:rsidR="00AF1D46">
              <w:t>(</w:t>
            </w:r>
            <w:r w:rsidR="005A4BDD">
              <w:t>s</w:t>
            </w:r>
            <w:r w:rsidR="00AF1D46">
              <w:t>)</w:t>
            </w:r>
            <w:r w:rsidR="005A4BDD">
              <w:t xml:space="preserve"> of the participant(s) who offer currency conversion services.</w:t>
            </w:r>
          </w:p>
        </w:tc>
      </w:tr>
    </w:tbl>
    <w:p w14:paraId="22C017EB" w14:textId="77777777" w:rsidR="00CB54B3" w:rsidRDefault="00CB54B3" w:rsidP="00141A31"/>
    <w:p w14:paraId="47A2D7F4" w14:textId="22453832" w:rsidR="009E1626" w:rsidRPr="00141A31" w:rsidRDefault="009E1626" w:rsidP="009E1626">
      <w:pPr>
        <w:pStyle w:val="Heading4"/>
      </w:pPr>
      <w:r>
        <w:t>Requests</w:t>
      </w:r>
    </w:p>
    <w:p w14:paraId="0057EBF3" w14:textId="3DC15EB2" w:rsidR="00BA6E10" w:rsidRDefault="00D260D0" w:rsidP="00A21365">
      <w:pPr>
        <w:pStyle w:val="Heading3"/>
      </w:pPr>
      <w:bookmarkStart w:id="153" w:name="_Ref80623004"/>
      <w:bookmarkEnd w:id="141"/>
      <w:proofErr w:type="spellStart"/>
      <w:r>
        <w:t>fxQuote</w:t>
      </w:r>
      <w:r w:rsidR="00B55C2C">
        <w:t>s</w:t>
      </w:r>
      <w:bookmarkEnd w:id="153"/>
      <w:proofErr w:type="spellEnd"/>
    </w:p>
    <w:p w14:paraId="067F7A3E" w14:textId="5126CD98" w:rsidR="00971948" w:rsidRDefault="00971948" w:rsidP="00971948">
      <w:r>
        <w:t xml:space="preserve">The </w:t>
      </w:r>
      <w:proofErr w:type="spellStart"/>
      <w:r w:rsidR="00D260D0">
        <w:rPr>
          <w:b/>
          <w:bCs/>
        </w:rPr>
        <w:t>fxQuote</w:t>
      </w:r>
      <w:r w:rsidR="00B55C2C">
        <w:rPr>
          <w:b/>
          <w:bCs/>
        </w:rPr>
        <w:t>s</w:t>
      </w:r>
      <w:proofErr w:type="spellEnd"/>
      <w:r w:rsidR="00D260D0">
        <w:t xml:space="preserve"> </w:t>
      </w:r>
      <w:r>
        <w:t>resource will be used</w:t>
      </w:r>
      <w:r w:rsidR="00B55C2C">
        <w:t xml:space="preserve"> by a DFSP</w:t>
      </w:r>
      <w:r>
        <w:t xml:space="preserve"> to request an FXP to </w:t>
      </w:r>
      <w:r w:rsidR="004327A2">
        <w:t>confirm a proposed FX conversion</w:t>
      </w:r>
      <w:r w:rsidR="004A4973">
        <w:t>.</w:t>
      </w:r>
      <w:r w:rsidR="00D92B47">
        <w:t xml:space="preserve"> </w:t>
      </w:r>
    </w:p>
    <w:p w14:paraId="031E6A29" w14:textId="49867ED7" w:rsidR="00275AF2" w:rsidRDefault="00275AF2" w:rsidP="00971948">
      <w:bookmarkStart w:id="154" w:name="6.7.3.2_POST_/transfers"/>
      <w:bookmarkStart w:id="155" w:name="_bookmark186"/>
      <w:bookmarkEnd w:id="154"/>
      <w:bookmarkEnd w:id="155"/>
      <w:r>
        <w:t xml:space="preserve">The </w:t>
      </w:r>
      <w:r w:rsidR="00F85AD0">
        <w:t>data model</w:t>
      </w:r>
      <w:r>
        <w:t xml:space="preserve"> of the POST request will be </w:t>
      </w:r>
      <w:r w:rsidR="00113E5C">
        <w:t xml:space="preserve">a </w:t>
      </w:r>
      <w:r w:rsidR="00113E5C">
        <w:rPr>
          <w:b/>
          <w:bCs/>
        </w:rPr>
        <w:t>conversion</w:t>
      </w:r>
      <w:r w:rsidR="004327A2">
        <w:t xml:space="preserve"> object </w:t>
      </w:r>
      <w:r w:rsidR="00C34375">
        <w:t xml:space="preserve">(see Section </w:t>
      </w:r>
      <w:r w:rsidR="00C34375">
        <w:fldChar w:fldCharType="begin"/>
      </w:r>
      <w:r w:rsidR="00C34375">
        <w:instrText xml:space="preserve"> REF _Ref79402148 \r \p \h </w:instrText>
      </w:r>
      <w:r w:rsidR="00C34375">
        <w:fldChar w:fldCharType="separate"/>
      </w:r>
      <w:ins w:id="156" w:author="Michael Richards" w:date="2023-08-02T15:10:00Z">
        <w:r w:rsidR="00C67087">
          <w:t>7.3.2 above</w:t>
        </w:r>
      </w:ins>
      <w:del w:id="157" w:author="Michael Richards" w:date="2023-08-02T15:10:00Z">
        <w:r w:rsidR="00094E76" w:rsidDel="00C67087">
          <w:delText>6.2.2 above</w:delText>
        </w:r>
      </w:del>
      <w:r w:rsidR="00C34375">
        <w:fldChar w:fldCharType="end"/>
      </w:r>
      <w:r w:rsidR="00C34375">
        <w:t xml:space="preserve">) </w:t>
      </w:r>
      <w:r w:rsidR="004327A2">
        <w:t>with at least the following items present:</w:t>
      </w:r>
    </w:p>
    <w:p w14:paraId="7BC702DB" w14:textId="2DBF9BAD" w:rsidR="00974883" w:rsidRPr="00974883" w:rsidRDefault="00394E0C" w:rsidP="005B1EF2">
      <w:pPr>
        <w:pStyle w:val="ListParagraph"/>
        <w:numPr>
          <w:ilvl w:val="0"/>
          <w:numId w:val="11"/>
        </w:numPr>
      </w:pPr>
      <w:proofErr w:type="spellStart"/>
      <w:r>
        <w:rPr>
          <w:b/>
          <w:bCs/>
        </w:rPr>
        <w:t>fxQuoteId</w:t>
      </w:r>
      <w:proofErr w:type="spellEnd"/>
      <w:r w:rsidR="00390390">
        <w:t>: the ID to be used to identify the conversion request</w:t>
      </w:r>
      <w:r w:rsidR="009B11F5">
        <w:t>.</w:t>
      </w:r>
    </w:p>
    <w:p w14:paraId="75B23CC2" w14:textId="695A8D7D" w:rsidR="005B1EF2" w:rsidRDefault="005B1EF2" w:rsidP="005B1EF2">
      <w:pPr>
        <w:pStyle w:val="ListParagraph"/>
        <w:numPr>
          <w:ilvl w:val="0"/>
          <w:numId w:val="11"/>
        </w:numPr>
      </w:pPr>
      <w:proofErr w:type="spellStart"/>
      <w:r w:rsidRPr="007F603E">
        <w:rPr>
          <w:b/>
          <w:bCs/>
        </w:rPr>
        <w:t>fxp</w:t>
      </w:r>
      <w:r w:rsidR="00BD182C">
        <w:rPr>
          <w:b/>
          <w:bCs/>
        </w:rPr>
        <w:t>Id</w:t>
      </w:r>
      <w:proofErr w:type="spellEnd"/>
      <w:r>
        <w:t xml:space="preserve">: the FXP’s </w:t>
      </w:r>
      <w:proofErr w:type="spellStart"/>
      <w:r>
        <w:t>Fsp</w:t>
      </w:r>
      <w:proofErr w:type="spellEnd"/>
      <w:r>
        <w:t xml:space="preserve"> ID</w:t>
      </w:r>
      <w:r w:rsidR="00C15956">
        <w:t>.</w:t>
      </w:r>
    </w:p>
    <w:p w14:paraId="7F2CD347" w14:textId="020FF3EB" w:rsidR="005B1EF2" w:rsidRDefault="001240A2" w:rsidP="004327A2">
      <w:pPr>
        <w:pStyle w:val="ListParagraph"/>
        <w:numPr>
          <w:ilvl w:val="0"/>
          <w:numId w:val="11"/>
        </w:numPr>
      </w:pPr>
      <w:proofErr w:type="spellStart"/>
      <w:proofErr w:type="gramStart"/>
      <w:r w:rsidRPr="007F603E">
        <w:rPr>
          <w:b/>
          <w:bCs/>
        </w:rPr>
        <w:t>source.fspId</w:t>
      </w:r>
      <w:proofErr w:type="spellEnd"/>
      <w:proofErr w:type="gramEnd"/>
      <w:r>
        <w:t xml:space="preserve">: the </w:t>
      </w:r>
      <w:proofErr w:type="spellStart"/>
      <w:r>
        <w:t>fspId</w:t>
      </w:r>
      <w:proofErr w:type="spellEnd"/>
      <w:r>
        <w:t xml:space="preserve"> of the </w:t>
      </w:r>
      <w:r w:rsidR="00D63A58">
        <w:t>payer party</w:t>
      </w:r>
      <w:r w:rsidR="00C15956">
        <w:t>.</w:t>
      </w:r>
    </w:p>
    <w:p w14:paraId="6115865B" w14:textId="6CB76639" w:rsidR="00D63A58" w:rsidRDefault="00D63A58" w:rsidP="004327A2">
      <w:pPr>
        <w:pStyle w:val="ListParagraph"/>
        <w:numPr>
          <w:ilvl w:val="0"/>
          <w:numId w:val="11"/>
        </w:numPr>
      </w:pPr>
      <w:proofErr w:type="spellStart"/>
      <w:proofErr w:type="gramStart"/>
      <w:r w:rsidRPr="007F603E">
        <w:rPr>
          <w:b/>
          <w:bCs/>
        </w:rPr>
        <w:t>source.amount</w:t>
      </w:r>
      <w:proofErr w:type="gramEnd"/>
      <w:r w:rsidRPr="007F603E">
        <w:rPr>
          <w:b/>
          <w:bCs/>
        </w:rPr>
        <w:t>.currency</w:t>
      </w:r>
      <w:proofErr w:type="spellEnd"/>
      <w:r>
        <w:t>:</w:t>
      </w:r>
      <w:r w:rsidR="00C15956">
        <w:t xml:space="preserve"> the source currency to be used for the conversion.</w:t>
      </w:r>
    </w:p>
    <w:p w14:paraId="52D98BA5" w14:textId="426BC629" w:rsidR="00C15956" w:rsidRDefault="00A43D61" w:rsidP="004327A2">
      <w:pPr>
        <w:pStyle w:val="ListParagraph"/>
        <w:numPr>
          <w:ilvl w:val="0"/>
          <w:numId w:val="11"/>
        </w:numPr>
      </w:pPr>
      <w:proofErr w:type="spellStart"/>
      <w:proofErr w:type="gramStart"/>
      <w:r w:rsidRPr="007F603E">
        <w:rPr>
          <w:b/>
          <w:bCs/>
        </w:rPr>
        <w:t>t</w:t>
      </w:r>
      <w:r w:rsidR="00B62B89" w:rsidRPr="007F603E">
        <w:rPr>
          <w:b/>
          <w:bCs/>
        </w:rPr>
        <w:t>arget.fspId</w:t>
      </w:r>
      <w:proofErr w:type="spellEnd"/>
      <w:proofErr w:type="gramEnd"/>
      <w:r w:rsidR="00B62B89">
        <w:t xml:space="preserve">: the </w:t>
      </w:r>
      <w:proofErr w:type="spellStart"/>
      <w:r w:rsidR="00B62B89">
        <w:t>fspId</w:t>
      </w:r>
      <w:proofErr w:type="spellEnd"/>
      <w:r w:rsidR="00B62B89">
        <w:t xml:space="preserve"> of the payee party</w:t>
      </w:r>
      <w:r w:rsidR="00A62E08">
        <w:t>.</w:t>
      </w:r>
    </w:p>
    <w:p w14:paraId="771F14E4" w14:textId="17D6E4F9" w:rsidR="006057E0" w:rsidRDefault="006057E0" w:rsidP="004327A2">
      <w:pPr>
        <w:pStyle w:val="ListParagraph"/>
        <w:numPr>
          <w:ilvl w:val="0"/>
          <w:numId w:val="11"/>
        </w:numPr>
      </w:pPr>
      <w:proofErr w:type="spellStart"/>
      <w:proofErr w:type="gramStart"/>
      <w:r w:rsidRPr="007F603E">
        <w:rPr>
          <w:b/>
          <w:bCs/>
        </w:rPr>
        <w:t>target.amount</w:t>
      </w:r>
      <w:proofErr w:type="gramEnd"/>
      <w:r w:rsidRPr="007F603E">
        <w:rPr>
          <w:b/>
          <w:bCs/>
        </w:rPr>
        <w:t>.currency</w:t>
      </w:r>
      <w:proofErr w:type="spellEnd"/>
      <w:r>
        <w:t>: the target currency to be used for the conversion.</w:t>
      </w:r>
    </w:p>
    <w:p w14:paraId="2A1AEA71" w14:textId="665D84CD" w:rsidR="006057E0" w:rsidRDefault="00030FAF" w:rsidP="004327A2">
      <w:pPr>
        <w:pStyle w:val="ListParagraph"/>
        <w:numPr>
          <w:ilvl w:val="0"/>
          <w:numId w:val="11"/>
        </w:numPr>
      </w:pPr>
      <w:r w:rsidRPr="0058334F">
        <w:rPr>
          <w:i/>
          <w:iCs/>
        </w:rPr>
        <w:t>Either</w:t>
      </w:r>
      <w:r>
        <w:t xml:space="preserve"> the </w:t>
      </w:r>
      <w:proofErr w:type="spellStart"/>
      <w:proofErr w:type="gramStart"/>
      <w:r w:rsidRPr="00C80651">
        <w:rPr>
          <w:b/>
          <w:bCs/>
        </w:rPr>
        <w:t>source.amount</w:t>
      </w:r>
      <w:proofErr w:type="gramEnd"/>
      <w:r w:rsidRPr="00C80651">
        <w:rPr>
          <w:b/>
          <w:bCs/>
        </w:rPr>
        <w:t>.</w:t>
      </w:r>
      <w:r w:rsidR="00DE579A" w:rsidRPr="00C80651">
        <w:rPr>
          <w:b/>
          <w:bCs/>
        </w:rPr>
        <w:t>principal</w:t>
      </w:r>
      <w:r w:rsidR="0058334F" w:rsidRPr="00C80651">
        <w:rPr>
          <w:b/>
          <w:bCs/>
        </w:rPr>
        <w:t>A</w:t>
      </w:r>
      <w:r w:rsidRPr="00C80651">
        <w:rPr>
          <w:b/>
          <w:bCs/>
        </w:rPr>
        <w:t>mount</w:t>
      </w:r>
      <w:proofErr w:type="spellEnd"/>
      <w:r>
        <w:t xml:space="preserve">, if the </w:t>
      </w:r>
      <w:r w:rsidR="00734C56">
        <w:t>amount in the target currency is to be calculated</w:t>
      </w:r>
      <w:r w:rsidR="009B278C">
        <w:t>,</w:t>
      </w:r>
      <w:r>
        <w:t xml:space="preserve"> </w:t>
      </w:r>
      <w:r w:rsidRPr="0058334F">
        <w:rPr>
          <w:i/>
          <w:iCs/>
        </w:rPr>
        <w:t>or</w:t>
      </w:r>
      <w:r>
        <w:t xml:space="preserve"> the </w:t>
      </w:r>
      <w:proofErr w:type="spellStart"/>
      <w:r w:rsidRPr="00C80651">
        <w:rPr>
          <w:b/>
          <w:bCs/>
        </w:rPr>
        <w:t>target.amount.</w:t>
      </w:r>
      <w:r w:rsidR="0058334F" w:rsidRPr="00C80651">
        <w:rPr>
          <w:b/>
          <w:bCs/>
        </w:rPr>
        <w:t>principalA</w:t>
      </w:r>
      <w:r w:rsidRPr="00C80651">
        <w:rPr>
          <w:b/>
          <w:bCs/>
        </w:rPr>
        <w:t>mount</w:t>
      </w:r>
      <w:proofErr w:type="spellEnd"/>
      <w:r w:rsidR="009B278C">
        <w:t xml:space="preserve"> if the amount in the </w:t>
      </w:r>
      <w:r w:rsidR="00D92D78">
        <w:t xml:space="preserve">source </w:t>
      </w:r>
      <w:r w:rsidR="009B278C">
        <w:t>currency is to be calculated.</w:t>
      </w:r>
    </w:p>
    <w:p w14:paraId="45697664" w14:textId="77777777" w:rsidR="00BB52A7" w:rsidRDefault="00BB52A7" w:rsidP="00BB52A7">
      <w:pPr>
        <w:pStyle w:val="Heading4"/>
      </w:pPr>
      <w:r>
        <w:t>Requests</w:t>
      </w:r>
    </w:p>
    <w:p w14:paraId="79EFBECE" w14:textId="1F22BD2F" w:rsidR="00BB52A7" w:rsidRDefault="00BB52A7" w:rsidP="00BB52A7">
      <w:r>
        <w:t xml:space="preserve">This section describes the services that can be requested on the resource </w:t>
      </w:r>
      <w:r>
        <w:rPr>
          <w:b/>
          <w:bCs/>
        </w:rPr>
        <w:t>/</w:t>
      </w:r>
      <w:proofErr w:type="spellStart"/>
      <w:proofErr w:type="gramStart"/>
      <w:r w:rsidR="00A178A2">
        <w:rPr>
          <w:b/>
          <w:bCs/>
        </w:rPr>
        <w:t>fxQuote</w:t>
      </w:r>
      <w:proofErr w:type="spellEnd"/>
      <w:proofErr w:type="gramEnd"/>
    </w:p>
    <w:p w14:paraId="7D77D4ED" w14:textId="55322028" w:rsidR="00BB52A7" w:rsidRDefault="00BB52A7" w:rsidP="00BB52A7">
      <w:pPr>
        <w:pStyle w:val="Heading5"/>
      </w:pPr>
      <w:r>
        <w:t>GET /</w:t>
      </w:r>
      <w:proofErr w:type="spellStart"/>
      <w:r w:rsidR="00A178A2">
        <w:t>fxQuote</w:t>
      </w:r>
      <w:r w:rsidR="00DF6390">
        <w:t>s</w:t>
      </w:r>
      <w:proofErr w:type="spellEnd"/>
      <w:r>
        <w:t>/&lt;ID&gt;</w:t>
      </w:r>
    </w:p>
    <w:p w14:paraId="79307E1B" w14:textId="7F087033" w:rsidR="00BB52A7" w:rsidRDefault="00BB52A7" w:rsidP="00BB52A7">
      <w:r>
        <w:t xml:space="preserve">The HTTP request </w:t>
      </w:r>
      <w:r>
        <w:rPr>
          <w:b/>
          <w:bCs/>
        </w:rPr>
        <w:t>GET /</w:t>
      </w:r>
      <w:proofErr w:type="spellStart"/>
      <w:r w:rsidR="00A178A2">
        <w:rPr>
          <w:b/>
          <w:bCs/>
        </w:rPr>
        <w:t>fxQuote</w:t>
      </w:r>
      <w:r w:rsidR="00DF6390">
        <w:rPr>
          <w:b/>
          <w:bCs/>
        </w:rPr>
        <w:t>s</w:t>
      </w:r>
      <w:proofErr w:type="spellEnd"/>
      <w:r>
        <w:rPr>
          <w:b/>
          <w:bCs/>
        </w:rPr>
        <w:t>/</w:t>
      </w:r>
      <w:r>
        <w:t xml:space="preserve">&lt;ID&gt; is used to request information regarding a request for </w:t>
      </w:r>
      <w:r w:rsidR="004E6EAA">
        <w:t>quotation</w:t>
      </w:r>
      <w:r>
        <w:t xml:space="preserve"> </w:t>
      </w:r>
      <w:r w:rsidR="004E6EAA">
        <w:t>for</w:t>
      </w:r>
      <w:r>
        <w:t xml:space="preserve"> a currency conversion which the sender has previously issued. The &lt;ID&gt; in the URI should contain the </w:t>
      </w:r>
      <w:proofErr w:type="spellStart"/>
      <w:r>
        <w:rPr>
          <w:b/>
          <w:bCs/>
        </w:rPr>
        <w:t>co</w:t>
      </w:r>
      <w:r w:rsidR="004E6EAA">
        <w:rPr>
          <w:b/>
          <w:bCs/>
        </w:rPr>
        <w:t>nversionRequest</w:t>
      </w:r>
      <w:r>
        <w:rPr>
          <w:b/>
          <w:bCs/>
        </w:rPr>
        <w:t>Id</w:t>
      </w:r>
      <w:proofErr w:type="spellEnd"/>
      <w:r>
        <w:t xml:space="preserve"> that was used to request the </w:t>
      </w:r>
      <w:r w:rsidR="004E6EAA">
        <w:t>quotation</w:t>
      </w:r>
      <w:r>
        <w:t>.</w:t>
      </w:r>
    </w:p>
    <w:p w14:paraId="5462D54F" w14:textId="3DFF4C35" w:rsidR="00BB52A7" w:rsidRPr="008A70E7" w:rsidRDefault="00BB52A7" w:rsidP="00BB52A7">
      <w:pPr>
        <w:pStyle w:val="Heading5"/>
      </w:pPr>
      <w:r>
        <w:t>POST /</w:t>
      </w:r>
      <w:proofErr w:type="spellStart"/>
      <w:r w:rsidR="00A178A2">
        <w:t>fxQuote</w:t>
      </w:r>
      <w:r w:rsidR="00890B7F">
        <w:t>s</w:t>
      </w:r>
      <w:proofErr w:type="spellEnd"/>
    </w:p>
    <w:p w14:paraId="6E9E0925" w14:textId="061B74F5" w:rsidR="00BB52A7" w:rsidRDefault="00BB52A7" w:rsidP="00BB52A7">
      <w:r>
        <w:t xml:space="preserve">The HTTP request </w:t>
      </w:r>
      <w:r>
        <w:rPr>
          <w:b/>
          <w:bCs/>
        </w:rPr>
        <w:t>POST /</w:t>
      </w:r>
      <w:proofErr w:type="spellStart"/>
      <w:proofErr w:type="gramStart"/>
      <w:r w:rsidR="00A178A2">
        <w:rPr>
          <w:b/>
          <w:bCs/>
        </w:rPr>
        <w:t>fxQuote</w:t>
      </w:r>
      <w:r w:rsidR="00890B7F">
        <w:rPr>
          <w:b/>
          <w:bCs/>
        </w:rPr>
        <w:t>s</w:t>
      </w:r>
      <w:proofErr w:type="spellEnd"/>
      <w:r>
        <w:t xml:space="preserve">  is</w:t>
      </w:r>
      <w:proofErr w:type="gramEnd"/>
      <w:r>
        <w:t xml:space="preserve"> used to ask an FXP to </w:t>
      </w:r>
      <w:r w:rsidR="004E6EAA">
        <w:t>provide a quotation for a</w:t>
      </w:r>
      <w:r>
        <w:t xml:space="preserve"> currency conversion.  Its data model will be as follows:</w:t>
      </w:r>
    </w:p>
    <w:tbl>
      <w:tblPr>
        <w:tblStyle w:val="GridTable4-Accent1"/>
        <w:tblW w:w="0" w:type="auto"/>
        <w:tblLook w:val="04A0" w:firstRow="1" w:lastRow="0" w:firstColumn="1" w:lastColumn="0" w:noHBand="0" w:noVBand="1"/>
      </w:tblPr>
      <w:tblGrid>
        <w:gridCol w:w="2095"/>
        <w:gridCol w:w="1207"/>
        <w:gridCol w:w="1807"/>
        <w:gridCol w:w="4133"/>
      </w:tblGrid>
      <w:tr w:rsidR="00BB52A7" w14:paraId="2A40A477" w14:textId="77777777" w:rsidTr="00234D4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802" w:type="dxa"/>
          </w:tcPr>
          <w:p w14:paraId="3FD1BB4A" w14:textId="77777777" w:rsidR="00BB52A7" w:rsidRDefault="00BB52A7" w:rsidP="0016359F">
            <w:pPr>
              <w:jc w:val="center"/>
            </w:pPr>
            <w:r>
              <w:t>Name</w:t>
            </w:r>
          </w:p>
        </w:tc>
        <w:tc>
          <w:tcPr>
            <w:tcW w:w="1207" w:type="dxa"/>
          </w:tcPr>
          <w:p w14:paraId="6C0AE09E" w14:textId="77777777" w:rsidR="00BB52A7" w:rsidRDefault="00BB52A7" w:rsidP="0016359F">
            <w:pPr>
              <w:jc w:val="center"/>
              <w:cnfStyle w:val="100000000000" w:firstRow="1" w:lastRow="0" w:firstColumn="0" w:lastColumn="0" w:oddVBand="0" w:evenVBand="0" w:oddHBand="0" w:evenHBand="0" w:firstRowFirstColumn="0" w:firstRowLastColumn="0" w:lastRowFirstColumn="0" w:lastRowLastColumn="0"/>
            </w:pPr>
            <w:r>
              <w:t>Cardinality</w:t>
            </w:r>
          </w:p>
        </w:tc>
        <w:tc>
          <w:tcPr>
            <w:tcW w:w="1815" w:type="dxa"/>
          </w:tcPr>
          <w:p w14:paraId="78580C53" w14:textId="77777777" w:rsidR="00BB52A7" w:rsidRDefault="00BB52A7" w:rsidP="0016359F">
            <w:pPr>
              <w:jc w:val="center"/>
              <w:cnfStyle w:val="100000000000" w:firstRow="1" w:lastRow="0" w:firstColumn="0" w:lastColumn="0" w:oddVBand="0" w:evenVBand="0" w:oddHBand="0" w:evenHBand="0" w:firstRowFirstColumn="0" w:firstRowLastColumn="0" w:lastRowFirstColumn="0" w:lastRowLastColumn="0"/>
            </w:pPr>
            <w:r>
              <w:t>Type</w:t>
            </w:r>
          </w:p>
        </w:tc>
        <w:tc>
          <w:tcPr>
            <w:tcW w:w="4192" w:type="dxa"/>
          </w:tcPr>
          <w:p w14:paraId="64DDC0F7" w14:textId="77777777" w:rsidR="00BB52A7" w:rsidRDefault="00BB52A7" w:rsidP="0016359F">
            <w:pPr>
              <w:jc w:val="center"/>
              <w:cnfStyle w:val="100000000000" w:firstRow="1" w:lastRow="0" w:firstColumn="0" w:lastColumn="0" w:oddVBand="0" w:evenVBand="0" w:oddHBand="0" w:evenHBand="0" w:firstRowFirstColumn="0" w:firstRowLastColumn="0" w:lastRowFirstColumn="0" w:lastRowLastColumn="0"/>
            </w:pPr>
            <w:r>
              <w:t>Comment</w:t>
            </w:r>
          </w:p>
        </w:tc>
      </w:tr>
      <w:tr w:rsidR="00BB52A7" w:rsidRPr="00284DB7" w14:paraId="1EE11890" w14:textId="77777777" w:rsidTr="00163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14:paraId="0CF22FD1" w14:textId="0FF25A84" w:rsidR="00BB52A7" w:rsidRPr="00284DB7" w:rsidRDefault="00BB52A7" w:rsidP="0016359F">
            <w:pPr>
              <w:rPr>
                <w:b w:val="0"/>
                <w:bCs w:val="0"/>
              </w:rPr>
            </w:pPr>
            <w:proofErr w:type="spellStart"/>
            <w:r>
              <w:rPr>
                <w:b w:val="0"/>
                <w:bCs w:val="0"/>
              </w:rPr>
              <w:t>co</w:t>
            </w:r>
            <w:r w:rsidR="004E6EAA">
              <w:rPr>
                <w:b w:val="0"/>
                <w:bCs w:val="0"/>
              </w:rPr>
              <w:t>nversion</w:t>
            </w:r>
            <w:r>
              <w:rPr>
                <w:b w:val="0"/>
                <w:bCs w:val="0"/>
              </w:rPr>
              <w:t>RequestId</w:t>
            </w:r>
            <w:proofErr w:type="spellEnd"/>
          </w:p>
        </w:tc>
        <w:tc>
          <w:tcPr>
            <w:tcW w:w="1207" w:type="dxa"/>
          </w:tcPr>
          <w:p w14:paraId="42211C73" w14:textId="77777777" w:rsidR="00BB52A7" w:rsidRPr="00284DB7" w:rsidRDefault="00BB52A7" w:rsidP="0016359F">
            <w:pPr>
              <w:cnfStyle w:val="000000100000" w:firstRow="0" w:lastRow="0" w:firstColumn="0" w:lastColumn="0" w:oddVBand="0" w:evenVBand="0" w:oddHBand="1" w:evenHBand="0" w:firstRowFirstColumn="0" w:firstRowLastColumn="0" w:lastRowFirstColumn="0" w:lastRowLastColumn="0"/>
            </w:pPr>
            <w:r>
              <w:t>1</w:t>
            </w:r>
          </w:p>
        </w:tc>
        <w:tc>
          <w:tcPr>
            <w:tcW w:w="1815" w:type="dxa"/>
          </w:tcPr>
          <w:p w14:paraId="0B4D321C" w14:textId="77777777" w:rsidR="00BB52A7" w:rsidRPr="00284DB7" w:rsidRDefault="00BB52A7" w:rsidP="0016359F">
            <w:pPr>
              <w:cnfStyle w:val="000000100000" w:firstRow="0" w:lastRow="0" w:firstColumn="0" w:lastColumn="0" w:oddVBand="0" w:evenVBand="0" w:oddHBand="1" w:evenHBand="0" w:firstRowFirstColumn="0" w:firstRowLastColumn="0" w:lastRowFirstColumn="0" w:lastRowLastColumn="0"/>
            </w:pPr>
            <w:proofErr w:type="spellStart"/>
            <w:r>
              <w:t>CorrelationId</w:t>
            </w:r>
            <w:proofErr w:type="spellEnd"/>
          </w:p>
        </w:tc>
        <w:tc>
          <w:tcPr>
            <w:tcW w:w="4192" w:type="dxa"/>
          </w:tcPr>
          <w:p w14:paraId="2B8816D8" w14:textId="077074BC" w:rsidR="00BB52A7" w:rsidRPr="00284DB7" w:rsidRDefault="00BB52A7" w:rsidP="0016359F">
            <w:pPr>
              <w:cnfStyle w:val="000000100000" w:firstRow="0" w:lastRow="0" w:firstColumn="0" w:lastColumn="0" w:oddVBand="0" w:evenVBand="0" w:oddHBand="1" w:evenHBand="0" w:firstRowFirstColumn="0" w:firstRowLastColumn="0" w:lastRowFirstColumn="0" w:lastRowLastColumn="0"/>
            </w:pPr>
            <w:r>
              <w:t xml:space="preserve">An end-to-end identifier for the </w:t>
            </w:r>
            <w:r w:rsidR="004E6EAA">
              <w:t>quotation</w:t>
            </w:r>
            <w:r>
              <w:t xml:space="preserve"> request.</w:t>
            </w:r>
          </w:p>
        </w:tc>
      </w:tr>
      <w:tr w:rsidR="00BB52A7" w:rsidRPr="00157F3E" w14:paraId="09D97E4A" w14:textId="77777777" w:rsidTr="0016359F">
        <w:tc>
          <w:tcPr>
            <w:cnfStyle w:val="001000000000" w:firstRow="0" w:lastRow="0" w:firstColumn="1" w:lastColumn="0" w:oddVBand="0" w:evenVBand="0" w:oddHBand="0" w:evenHBand="0" w:firstRowFirstColumn="0" w:firstRowLastColumn="0" w:lastRowFirstColumn="0" w:lastRowLastColumn="0"/>
            <w:tcW w:w="1802" w:type="dxa"/>
          </w:tcPr>
          <w:p w14:paraId="3C7819B7" w14:textId="04FDCDB5" w:rsidR="00BB52A7" w:rsidRPr="00500875" w:rsidRDefault="00BB52A7" w:rsidP="0016359F">
            <w:pPr>
              <w:rPr>
                <w:b w:val="0"/>
                <w:bCs w:val="0"/>
              </w:rPr>
            </w:pPr>
            <w:proofErr w:type="spellStart"/>
            <w:r>
              <w:rPr>
                <w:b w:val="0"/>
                <w:bCs w:val="0"/>
              </w:rPr>
              <w:t>conversion</w:t>
            </w:r>
            <w:ins w:id="158" w:author="Michael Richards" w:date="2023-08-02T15:11:00Z">
              <w:r w:rsidR="00C67087">
                <w:rPr>
                  <w:b w:val="0"/>
                  <w:bCs w:val="0"/>
                </w:rPr>
                <w:t>Terms</w:t>
              </w:r>
            </w:ins>
            <w:proofErr w:type="spellEnd"/>
          </w:p>
        </w:tc>
        <w:tc>
          <w:tcPr>
            <w:tcW w:w="1207" w:type="dxa"/>
          </w:tcPr>
          <w:p w14:paraId="667F4D4E" w14:textId="77777777" w:rsidR="00BB52A7" w:rsidRDefault="00BB52A7" w:rsidP="0016359F">
            <w:pPr>
              <w:cnfStyle w:val="000000000000" w:firstRow="0" w:lastRow="0" w:firstColumn="0" w:lastColumn="0" w:oddVBand="0" w:evenVBand="0" w:oddHBand="0" w:evenHBand="0" w:firstRowFirstColumn="0" w:firstRowLastColumn="0" w:lastRowFirstColumn="0" w:lastRowLastColumn="0"/>
            </w:pPr>
            <w:r>
              <w:t>1</w:t>
            </w:r>
          </w:p>
        </w:tc>
        <w:tc>
          <w:tcPr>
            <w:tcW w:w="1815" w:type="dxa"/>
          </w:tcPr>
          <w:p w14:paraId="3CC5A2A5" w14:textId="1CD4CF75" w:rsidR="00BB52A7" w:rsidRPr="00157F3E" w:rsidRDefault="00000000" w:rsidP="0016359F">
            <w:pPr>
              <w:cnfStyle w:val="000000000000" w:firstRow="0" w:lastRow="0" w:firstColumn="0" w:lastColumn="0" w:oddVBand="0" w:evenVBand="0" w:oddHBand="0" w:evenHBand="0" w:firstRowFirstColumn="0" w:firstRowLastColumn="0" w:lastRowFirstColumn="0" w:lastRowLastColumn="0"/>
            </w:pPr>
            <w:hyperlink w:anchor="_Conversion" w:history="1">
              <w:r w:rsidR="004E6EAA" w:rsidRPr="00890B7F">
                <w:rPr>
                  <w:rStyle w:val="Hyperlink"/>
                </w:rPr>
                <w:t>Conversion</w:t>
              </w:r>
            </w:hyperlink>
          </w:p>
        </w:tc>
        <w:tc>
          <w:tcPr>
            <w:tcW w:w="4192" w:type="dxa"/>
          </w:tcPr>
          <w:p w14:paraId="04FD70B5" w14:textId="4834F269" w:rsidR="00BB52A7" w:rsidRDefault="00BB52A7" w:rsidP="0016359F">
            <w:pPr>
              <w:cnfStyle w:val="000000000000" w:firstRow="0" w:lastRow="0" w:firstColumn="0" w:lastColumn="0" w:oddVBand="0" w:evenVBand="0" w:oddHBand="0" w:evenHBand="0" w:firstRowFirstColumn="0" w:firstRowLastColumn="0" w:lastRowFirstColumn="0" w:lastRowLastColumn="0"/>
            </w:pPr>
            <w:r>
              <w:t xml:space="preserve">The </w:t>
            </w:r>
            <w:r w:rsidR="004E6EAA">
              <w:t xml:space="preserve">terms of the </w:t>
            </w:r>
            <w:r>
              <w:t xml:space="preserve">currency conversion for which </w:t>
            </w:r>
            <w:r w:rsidR="004E6EAA">
              <w:t>a quotation</w:t>
            </w:r>
            <w:r>
              <w:t xml:space="preserve"> is sought.</w:t>
            </w:r>
          </w:p>
        </w:tc>
      </w:tr>
    </w:tbl>
    <w:p w14:paraId="77CE88A3" w14:textId="77777777" w:rsidR="00BB52A7" w:rsidRDefault="00BB52A7" w:rsidP="00BB52A7"/>
    <w:p w14:paraId="495CD86A" w14:textId="77777777" w:rsidR="00BB52A7" w:rsidRDefault="00BB52A7" w:rsidP="00BB52A7">
      <w:pPr>
        <w:pStyle w:val="Heading4"/>
      </w:pPr>
      <w:r>
        <w:t>Responses</w:t>
      </w:r>
    </w:p>
    <w:p w14:paraId="09E73673" w14:textId="7E4C031D" w:rsidR="00BB52A7" w:rsidRDefault="00BB52A7" w:rsidP="00BB52A7">
      <w:r>
        <w:t xml:space="preserve">This section describes the callbacks that are made by the server under the resource </w:t>
      </w:r>
      <w:r>
        <w:rPr>
          <w:b/>
          <w:bCs/>
        </w:rPr>
        <w:t>/</w:t>
      </w:r>
      <w:proofErr w:type="spellStart"/>
      <w:r w:rsidR="00A178A2">
        <w:rPr>
          <w:b/>
          <w:bCs/>
        </w:rPr>
        <w:t>fxQuote</w:t>
      </w:r>
      <w:r w:rsidR="00890B7F">
        <w:rPr>
          <w:b/>
          <w:bCs/>
        </w:rPr>
        <w:t>s</w:t>
      </w:r>
      <w:proofErr w:type="spellEnd"/>
      <w:r>
        <w:t>.</w:t>
      </w:r>
    </w:p>
    <w:p w14:paraId="06208863" w14:textId="45205CC8" w:rsidR="00BB52A7" w:rsidRDefault="00BB52A7" w:rsidP="00BB52A7">
      <w:pPr>
        <w:pStyle w:val="Heading5"/>
      </w:pPr>
      <w:r>
        <w:t>PUT /</w:t>
      </w:r>
      <w:proofErr w:type="spellStart"/>
      <w:r w:rsidR="00A178A2">
        <w:t>fxQuote</w:t>
      </w:r>
      <w:r w:rsidR="00890B7F">
        <w:t>s</w:t>
      </w:r>
      <w:proofErr w:type="spellEnd"/>
      <w:r>
        <w:t>/&lt;ID&gt;</w:t>
      </w:r>
    </w:p>
    <w:p w14:paraId="291CF0B1" w14:textId="05943835" w:rsidR="00BB52A7" w:rsidRDefault="00BB52A7" w:rsidP="00BB52A7">
      <w:r>
        <w:t xml:space="preserve">The callback </w:t>
      </w:r>
      <w:r>
        <w:rPr>
          <w:b/>
          <w:bCs/>
        </w:rPr>
        <w:t>PUT /</w:t>
      </w:r>
      <w:proofErr w:type="spellStart"/>
      <w:r w:rsidR="00A178A2">
        <w:rPr>
          <w:b/>
          <w:bCs/>
        </w:rPr>
        <w:t>fxQuote</w:t>
      </w:r>
      <w:r w:rsidR="00890B7F">
        <w:rPr>
          <w:b/>
          <w:bCs/>
        </w:rPr>
        <w:t>s</w:t>
      </w:r>
      <w:proofErr w:type="spellEnd"/>
      <w:r>
        <w:rPr>
          <w:b/>
          <w:bCs/>
        </w:rPr>
        <w:t>/</w:t>
      </w:r>
      <w:r>
        <w:t xml:space="preserve">&lt;ID&gt; is used to inform the requester about the outcome of a request for </w:t>
      </w:r>
      <w:r w:rsidR="004E6EAA">
        <w:t>quotation for</w:t>
      </w:r>
      <w:r>
        <w:t xml:space="preserve"> a currency conversion. The </w:t>
      </w:r>
      <w:r w:rsidRPr="00CD288F">
        <w:rPr>
          <w:i/>
          <w:iCs/>
        </w:rPr>
        <w:t>&lt;ID&gt;</w:t>
      </w:r>
      <w:r>
        <w:t xml:space="preserve"> field in the URI should contain the </w:t>
      </w:r>
      <w:proofErr w:type="spellStart"/>
      <w:r w:rsidR="004E6EAA">
        <w:rPr>
          <w:b/>
          <w:bCs/>
        </w:rPr>
        <w:t>conversionRequestId</w:t>
      </w:r>
      <w:proofErr w:type="spellEnd"/>
      <w:r w:rsidR="004E6EAA">
        <w:t xml:space="preserve"> </w:t>
      </w:r>
      <w:r>
        <w:t xml:space="preserve">that was used when the </w:t>
      </w:r>
      <w:r w:rsidR="004E6EAA">
        <w:t xml:space="preserve">quotation for </w:t>
      </w:r>
      <w:r>
        <w:t>the currency conversion was requested.</w:t>
      </w:r>
    </w:p>
    <w:p w14:paraId="564A8F04" w14:textId="77777777" w:rsidR="00BB52A7" w:rsidRDefault="00BB52A7" w:rsidP="00BB52A7">
      <w:r>
        <w:t>The data model for the callback is as follows:</w:t>
      </w:r>
    </w:p>
    <w:tbl>
      <w:tblPr>
        <w:tblStyle w:val="GridTable4-Accent1"/>
        <w:tblW w:w="0" w:type="auto"/>
        <w:tblLayout w:type="fixed"/>
        <w:tblLook w:val="04A0" w:firstRow="1" w:lastRow="0" w:firstColumn="1" w:lastColumn="0" w:noHBand="0" w:noVBand="1"/>
      </w:tblPr>
      <w:tblGrid>
        <w:gridCol w:w="1809"/>
        <w:gridCol w:w="1276"/>
        <w:gridCol w:w="1843"/>
        <w:gridCol w:w="4314"/>
      </w:tblGrid>
      <w:tr w:rsidR="00E31914" w14:paraId="60BACA9B" w14:textId="77777777" w:rsidTr="009279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55D68B2" w14:textId="77777777" w:rsidR="00BB52A7" w:rsidRDefault="00BB52A7" w:rsidP="0016359F">
            <w:pPr>
              <w:jc w:val="center"/>
            </w:pPr>
            <w:r>
              <w:t>Name</w:t>
            </w:r>
          </w:p>
        </w:tc>
        <w:tc>
          <w:tcPr>
            <w:tcW w:w="0" w:type="dxa"/>
          </w:tcPr>
          <w:p w14:paraId="6B8618C7" w14:textId="77777777" w:rsidR="00BB52A7" w:rsidRDefault="00BB52A7" w:rsidP="0016359F">
            <w:pPr>
              <w:jc w:val="center"/>
              <w:cnfStyle w:val="100000000000" w:firstRow="1" w:lastRow="0" w:firstColumn="0" w:lastColumn="0" w:oddVBand="0" w:evenVBand="0" w:oddHBand="0" w:evenHBand="0" w:firstRowFirstColumn="0" w:firstRowLastColumn="0" w:lastRowFirstColumn="0" w:lastRowLastColumn="0"/>
            </w:pPr>
            <w:r>
              <w:t>Cardinality</w:t>
            </w:r>
          </w:p>
        </w:tc>
        <w:tc>
          <w:tcPr>
            <w:tcW w:w="0" w:type="dxa"/>
          </w:tcPr>
          <w:p w14:paraId="12717944" w14:textId="77777777" w:rsidR="00BB52A7" w:rsidRDefault="00BB52A7" w:rsidP="0016359F">
            <w:pPr>
              <w:jc w:val="center"/>
              <w:cnfStyle w:val="100000000000" w:firstRow="1" w:lastRow="0" w:firstColumn="0" w:lastColumn="0" w:oddVBand="0" w:evenVBand="0" w:oddHBand="0" w:evenHBand="0" w:firstRowFirstColumn="0" w:firstRowLastColumn="0" w:lastRowFirstColumn="0" w:lastRowLastColumn="0"/>
            </w:pPr>
            <w:r>
              <w:t>Type</w:t>
            </w:r>
          </w:p>
        </w:tc>
        <w:tc>
          <w:tcPr>
            <w:tcW w:w="0" w:type="dxa"/>
          </w:tcPr>
          <w:p w14:paraId="2645D9A1" w14:textId="77777777" w:rsidR="00BB52A7" w:rsidRDefault="00BB52A7" w:rsidP="0016359F">
            <w:pPr>
              <w:jc w:val="center"/>
              <w:cnfStyle w:val="100000000000" w:firstRow="1" w:lastRow="0" w:firstColumn="0" w:lastColumn="0" w:oddVBand="0" w:evenVBand="0" w:oddHBand="0" w:evenHBand="0" w:firstRowFirstColumn="0" w:firstRowLastColumn="0" w:lastRowFirstColumn="0" w:lastRowLastColumn="0"/>
            </w:pPr>
            <w:r>
              <w:t>Comment</w:t>
            </w:r>
          </w:p>
        </w:tc>
      </w:tr>
      <w:tr w:rsidR="00E31914" w14:paraId="1238C7C4" w14:textId="77777777" w:rsidTr="00601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18FA4F5" w14:textId="0D754CF4" w:rsidR="00280FC2" w:rsidRPr="002B48D0" w:rsidRDefault="00714221" w:rsidP="00144F2D">
            <w:pPr>
              <w:rPr>
                <w:b w:val="0"/>
                <w:bCs w:val="0"/>
              </w:rPr>
            </w:pPr>
            <w:r>
              <w:rPr>
                <w:b w:val="0"/>
                <w:bCs w:val="0"/>
              </w:rPr>
              <w:lastRenderedPageBreak/>
              <w:t>condition</w:t>
            </w:r>
          </w:p>
        </w:tc>
        <w:tc>
          <w:tcPr>
            <w:tcW w:w="1276" w:type="dxa"/>
          </w:tcPr>
          <w:p w14:paraId="6EB814A8" w14:textId="77777777" w:rsidR="00280FC2" w:rsidRDefault="00280FC2" w:rsidP="00144F2D">
            <w:pPr>
              <w:cnfStyle w:val="000000100000" w:firstRow="0" w:lastRow="0" w:firstColumn="0" w:lastColumn="0" w:oddVBand="0" w:evenVBand="0" w:oddHBand="1" w:evenHBand="0" w:firstRowFirstColumn="0" w:firstRowLastColumn="0" w:lastRowFirstColumn="0" w:lastRowLastColumn="0"/>
            </w:pPr>
            <w:r>
              <w:t>0..1</w:t>
            </w:r>
          </w:p>
        </w:tc>
        <w:tc>
          <w:tcPr>
            <w:tcW w:w="1843" w:type="dxa"/>
          </w:tcPr>
          <w:p w14:paraId="26FD6014" w14:textId="6815EA14" w:rsidR="00280FC2" w:rsidRDefault="00714221" w:rsidP="00144F2D">
            <w:pPr>
              <w:cnfStyle w:val="000000100000" w:firstRow="0" w:lastRow="0" w:firstColumn="0" w:lastColumn="0" w:oddVBand="0" w:evenVBand="0" w:oddHBand="1" w:evenHBand="0" w:firstRowFirstColumn="0" w:firstRowLastColumn="0" w:lastRowFirstColumn="0" w:lastRowLastColumn="0"/>
            </w:pPr>
            <w:proofErr w:type="spellStart"/>
            <w:r w:rsidRPr="006017B9">
              <w:t>IlpCondition</w:t>
            </w:r>
            <w:proofErr w:type="spellEnd"/>
          </w:p>
        </w:tc>
        <w:tc>
          <w:tcPr>
            <w:tcW w:w="4314" w:type="dxa"/>
          </w:tcPr>
          <w:p w14:paraId="615B9A3C" w14:textId="2BC1FF5F" w:rsidR="00280FC2" w:rsidRDefault="00714221" w:rsidP="00144F2D">
            <w:pPr>
              <w:cnfStyle w:val="000000100000" w:firstRow="0" w:lastRow="0" w:firstColumn="0" w:lastColumn="0" w:oddVBand="0" w:evenVBand="0" w:oddHBand="1" w:evenHBand="0" w:firstRowFirstColumn="0" w:firstRowLastColumn="0" w:lastRowFirstColumn="0" w:lastRowLastColumn="0"/>
            </w:pPr>
            <w:r>
              <w:t>The ILP condition for the conversion.</w:t>
            </w:r>
          </w:p>
        </w:tc>
      </w:tr>
      <w:tr w:rsidR="00E31914" w:rsidRPr="00284DB7" w14:paraId="6509F272" w14:textId="77777777" w:rsidTr="00956DF6">
        <w:tc>
          <w:tcPr>
            <w:cnfStyle w:val="001000000000" w:firstRow="0" w:lastRow="0" w:firstColumn="1" w:lastColumn="0" w:oddVBand="0" w:evenVBand="0" w:oddHBand="0" w:evenHBand="0" w:firstRowFirstColumn="0" w:firstRowLastColumn="0" w:lastRowFirstColumn="0" w:lastRowLastColumn="0"/>
            <w:tcW w:w="1809" w:type="dxa"/>
          </w:tcPr>
          <w:p w14:paraId="78FB8355" w14:textId="3FC5D42E" w:rsidR="00BB52A7" w:rsidRPr="00284DB7" w:rsidRDefault="00E31914" w:rsidP="0016359F">
            <w:pPr>
              <w:rPr>
                <w:b w:val="0"/>
                <w:bCs w:val="0"/>
              </w:rPr>
            </w:pPr>
            <w:proofErr w:type="spellStart"/>
            <w:r>
              <w:rPr>
                <w:b w:val="0"/>
                <w:bCs w:val="0"/>
              </w:rPr>
              <w:t>conversionTerms</w:t>
            </w:r>
            <w:proofErr w:type="spellEnd"/>
          </w:p>
        </w:tc>
        <w:tc>
          <w:tcPr>
            <w:tcW w:w="1276" w:type="dxa"/>
          </w:tcPr>
          <w:p w14:paraId="63EA4AB7" w14:textId="30479CA4" w:rsidR="00BB52A7" w:rsidRPr="00284DB7" w:rsidRDefault="00BB52A7" w:rsidP="0016359F">
            <w:pPr>
              <w:cnfStyle w:val="000000000000" w:firstRow="0" w:lastRow="0" w:firstColumn="0" w:lastColumn="0" w:oddVBand="0" w:evenVBand="0" w:oddHBand="0" w:evenHBand="0" w:firstRowFirstColumn="0" w:firstRowLastColumn="0" w:lastRowFirstColumn="0" w:lastRowLastColumn="0"/>
            </w:pPr>
            <w:r>
              <w:t>1</w:t>
            </w:r>
            <w:ins w:id="159" w:author="Michael Richards" w:date="2023-07-28T19:58:00Z">
              <w:r w:rsidR="00A7768C">
                <w:t>..2</w:t>
              </w:r>
            </w:ins>
          </w:p>
        </w:tc>
        <w:tc>
          <w:tcPr>
            <w:tcW w:w="1843" w:type="dxa"/>
          </w:tcPr>
          <w:p w14:paraId="2E412B9E" w14:textId="2369D1D6" w:rsidR="00BB52A7" w:rsidRPr="00284DB7" w:rsidRDefault="00000000" w:rsidP="0016359F">
            <w:pPr>
              <w:cnfStyle w:val="000000000000" w:firstRow="0" w:lastRow="0" w:firstColumn="0" w:lastColumn="0" w:oddVBand="0" w:evenVBand="0" w:oddHBand="0" w:evenHBand="0" w:firstRowFirstColumn="0" w:firstRowLastColumn="0" w:lastRowFirstColumn="0" w:lastRowLastColumn="0"/>
            </w:pPr>
            <w:hyperlink w:anchor="_Conversion" w:history="1">
              <w:r w:rsidR="00280FC2" w:rsidRPr="00280FC2">
                <w:rPr>
                  <w:rStyle w:val="Hyperlink"/>
                </w:rPr>
                <w:t>Conversion</w:t>
              </w:r>
            </w:hyperlink>
          </w:p>
        </w:tc>
        <w:tc>
          <w:tcPr>
            <w:tcW w:w="4314" w:type="dxa"/>
          </w:tcPr>
          <w:p w14:paraId="15331DC6" w14:textId="722874C0" w:rsidR="00BB52A7" w:rsidRPr="00284DB7" w:rsidRDefault="00BB52A7" w:rsidP="0016359F">
            <w:pPr>
              <w:cnfStyle w:val="000000000000" w:firstRow="0" w:lastRow="0" w:firstColumn="0" w:lastColumn="0" w:oddVBand="0" w:evenVBand="0" w:oddHBand="0" w:evenHBand="0" w:firstRowFirstColumn="0" w:firstRowLastColumn="0" w:lastRowFirstColumn="0" w:lastRowLastColumn="0"/>
            </w:pPr>
            <w:r>
              <w:t xml:space="preserve">The </w:t>
            </w:r>
            <w:r w:rsidR="004E6EAA">
              <w:t>terms under which the FXP will undertake the currency conversion proposed by the requester</w:t>
            </w:r>
            <w:r>
              <w:t>.</w:t>
            </w:r>
            <w:ins w:id="160" w:author="Michael Richards" w:date="2023-07-28T19:58:00Z">
              <w:r w:rsidR="00A7768C">
                <w:t xml:space="preserve"> If the FX</w:t>
              </w:r>
            </w:ins>
            <w:ins w:id="161" w:author="Michael Richards" w:date="2023-07-28T19:59:00Z">
              <w:r w:rsidR="00A7768C">
                <w:t>P is routing the payment through a reference currency in support of settlement, the FXP will respond with two sets of conversion terms: one for the conversion</w:t>
              </w:r>
            </w:ins>
            <w:ins w:id="162" w:author="Michael Richards" w:date="2023-07-28T20:00:00Z">
              <w:r w:rsidR="00A7768C">
                <w:t xml:space="preserve"> from the source currency to the reference currency, and one for the conversion from the reference currency to the target currency.</w:t>
              </w:r>
            </w:ins>
          </w:p>
        </w:tc>
      </w:tr>
    </w:tbl>
    <w:p w14:paraId="14C5BE8B" w14:textId="77777777" w:rsidR="00BB52A7" w:rsidRDefault="00BB52A7" w:rsidP="00BB52A7"/>
    <w:p w14:paraId="012B98B1" w14:textId="77777777" w:rsidR="00BB52A7" w:rsidRDefault="00BB52A7" w:rsidP="00BB52A7">
      <w:pPr>
        <w:pStyle w:val="Heading4"/>
      </w:pPr>
      <w:r>
        <w:t>Error Callbacks</w:t>
      </w:r>
    </w:p>
    <w:p w14:paraId="008D68A4" w14:textId="5D34C560" w:rsidR="00BB52A7" w:rsidRDefault="00BB52A7" w:rsidP="00BB52A7">
      <w:pPr>
        <w:pStyle w:val="BodyText"/>
        <w:spacing w:before="116"/>
        <w:ind w:left="135"/>
      </w:pPr>
      <w:r>
        <w:t xml:space="preserve">This section describes the error callbacks that are used by the server under the resource </w:t>
      </w:r>
      <w:r>
        <w:rPr>
          <w:b/>
        </w:rPr>
        <w:t>/</w:t>
      </w:r>
      <w:proofErr w:type="spellStart"/>
      <w:r w:rsidR="00A178A2">
        <w:rPr>
          <w:b/>
        </w:rPr>
        <w:t>fxQuote</w:t>
      </w:r>
      <w:r w:rsidR="004A0FB1">
        <w:rPr>
          <w:b/>
        </w:rPr>
        <w:t>s</w:t>
      </w:r>
      <w:proofErr w:type="spellEnd"/>
      <w:r>
        <w:t>.</w:t>
      </w:r>
    </w:p>
    <w:p w14:paraId="4BF400BE" w14:textId="77777777" w:rsidR="00BB52A7" w:rsidRDefault="00BB52A7" w:rsidP="00BB52A7">
      <w:pPr>
        <w:pStyle w:val="BodyText"/>
        <w:spacing w:before="7"/>
        <w:rPr>
          <w:sz w:val="16"/>
        </w:rPr>
      </w:pPr>
    </w:p>
    <w:p w14:paraId="6ACD61F5" w14:textId="4C84D967" w:rsidR="00BB52A7" w:rsidRDefault="00BB52A7" w:rsidP="00BB52A7">
      <w:pPr>
        <w:pStyle w:val="Heading5"/>
      </w:pPr>
      <w:r>
        <w:t>PUT</w:t>
      </w:r>
      <w:r>
        <w:rPr>
          <w:spacing w:val="-1"/>
        </w:rPr>
        <w:t xml:space="preserve"> </w:t>
      </w:r>
      <w:r>
        <w:t>/</w:t>
      </w:r>
      <w:proofErr w:type="spellStart"/>
      <w:r w:rsidR="00A178A2">
        <w:t>fxQuote</w:t>
      </w:r>
      <w:r w:rsidR="004A0FB1">
        <w:t>s</w:t>
      </w:r>
      <w:proofErr w:type="spellEnd"/>
      <w:r>
        <w:t>/</w:t>
      </w:r>
      <w:r>
        <w:rPr>
          <w:i/>
        </w:rPr>
        <w:t>&lt;ID&gt;</w:t>
      </w:r>
      <w:r>
        <w:t>/</w:t>
      </w:r>
      <w:proofErr w:type="gramStart"/>
      <w:r>
        <w:t>error</w:t>
      </w:r>
      <w:proofErr w:type="gramEnd"/>
    </w:p>
    <w:p w14:paraId="4E59BB28" w14:textId="258E25B1" w:rsidR="00BB52A7" w:rsidRDefault="00E176BB" w:rsidP="00BB52A7">
      <w:pPr>
        <w:pStyle w:val="BodyText"/>
        <w:spacing w:before="121"/>
        <w:ind w:left="135"/>
      </w:pPr>
      <w:r>
        <w:t>I</w:t>
      </w:r>
      <w:r w:rsidR="00BB52A7">
        <w:t xml:space="preserve">f the FXP is unable to find or create a currency conversion execution, or another processing error occurs, the error callback </w:t>
      </w:r>
      <w:r w:rsidR="00BB52A7">
        <w:rPr>
          <w:b/>
        </w:rPr>
        <w:t>PUT /</w:t>
      </w:r>
      <w:proofErr w:type="spellStart"/>
      <w:r w:rsidR="00A178A2">
        <w:rPr>
          <w:b/>
        </w:rPr>
        <w:t>fxQuote</w:t>
      </w:r>
      <w:r w:rsidR="004A0FB1">
        <w:rPr>
          <w:b/>
        </w:rPr>
        <w:t>s</w:t>
      </w:r>
      <w:proofErr w:type="spellEnd"/>
      <w:r w:rsidR="00BB52A7">
        <w:rPr>
          <w:b/>
        </w:rPr>
        <w:t>/&lt;</w:t>
      </w:r>
      <w:r w:rsidR="00BB52A7">
        <w:rPr>
          <w:i/>
        </w:rPr>
        <w:t>ID&gt;</w:t>
      </w:r>
      <w:r w:rsidR="00BB52A7">
        <w:rPr>
          <w:b/>
        </w:rPr>
        <w:t xml:space="preserve">/error </w:t>
      </w:r>
      <w:r w:rsidR="00BB52A7">
        <w:t xml:space="preserve">is used. The </w:t>
      </w:r>
      <w:r w:rsidR="00BB52A7">
        <w:rPr>
          <w:i/>
        </w:rPr>
        <w:t xml:space="preserve">&lt;ID&gt; </w:t>
      </w:r>
      <w:r w:rsidR="00BB52A7">
        <w:t xml:space="preserve">in the URI should contain the </w:t>
      </w:r>
      <w:proofErr w:type="spellStart"/>
      <w:r w:rsidR="00BB52A7" w:rsidRPr="00CB26FC">
        <w:rPr>
          <w:b/>
          <w:bCs/>
        </w:rPr>
        <w:t>co</w:t>
      </w:r>
      <w:r>
        <w:rPr>
          <w:b/>
          <w:bCs/>
        </w:rPr>
        <w:t>nversion</w:t>
      </w:r>
      <w:r w:rsidR="00BB52A7" w:rsidRPr="00CB26FC">
        <w:rPr>
          <w:b/>
          <w:bCs/>
        </w:rPr>
        <w:t>RequestId</w:t>
      </w:r>
      <w:proofErr w:type="spellEnd"/>
      <w:r w:rsidR="00BB52A7">
        <w:t xml:space="preserve"> that was used for the creation of the </w:t>
      </w:r>
      <w:r>
        <w:t>quota</w:t>
      </w:r>
      <w:r w:rsidR="00BB52A7">
        <w:t xml:space="preserve">tion request, or the </w:t>
      </w:r>
      <w:r w:rsidR="00BB52A7">
        <w:rPr>
          <w:i/>
        </w:rPr>
        <w:t xml:space="preserve">&lt;ID&gt; </w:t>
      </w:r>
      <w:r w:rsidR="00BB52A7">
        <w:t xml:space="preserve">that was used in the </w:t>
      </w:r>
      <w:hyperlink w:anchor="_bookmark185" w:history="1">
        <w:r w:rsidR="00BB52A7">
          <w:rPr>
            <w:b/>
          </w:rPr>
          <w:t>GET /</w:t>
        </w:r>
        <w:proofErr w:type="spellStart"/>
        <w:r w:rsidR="00A178A2">
          <w:rPr>
            <w:b/>
          </w:rPr>
          <w:t>fxQuote</w:t>
        </w:r>
        <w:r w:rsidR="004A0FB1">
          <w:rPr>
            <w:b/>
          </w:rPr>
          <w:t>s</w:t>
        </w:r>
        <w:proofErr w:type="spellEnd"/>
        <w:r w:rsidR="00BB52A7">
          <w:rPr>
            <w:b/>
          </w:rPr>
          <w:t>/</w:t>
        </w:r>
        <w:r w:rsidR="00BB52A7">
          <w:rPr>
            <w:i/>
          </w:rPr>
          <w:t>&lt;ID&gt;</w:t>
        </w:r>
        <w:r w:rsidR="00BB52A7">
          <w:t xml:space="preserve">. </w:t>
        </w:r>
      </w:hyperlink>
      <w:r w:rsidR="00BB52A7">
        <w:t>The data model for this callback is given below.</w:t>
      </w:r>
    </w:p>
    <w:p w14:paraId="636DC8B8" w14:textId="77777777" w:rsidR="00BB52A7" w:rsidRDefault="00BB52A7" w:rsidP="00BB52A7">
      <w:pPr>
        <w:pStyle w:val="BodyText"/>
        <w:spacing w:before="121"/>
        <w:ind w:left="135"/>
      </w:pPr>
    </w:p>
    <w:tbl>
      <w:tblPr>
        <w:tblStyle w:val="GridTable4-Accent1"/>
        <w:tblW w:w="0" w:type="auto"/>
        <w:tblLook w:val="04A0" w:firstRow="1" w:lastRow="0" w:firstColumn="1" w:lastColumn="0" w:noHBand="0" w:noVBand="1"/>
      </w:tblPr>
      <w:tblGrid>
        <w:gridCol w:w="2190"/>
        <w:gridCol w:w="1207"/>
        <w:gridCol w:w="1805"/>
        <w:gridCol w:w="3814"/>
      </w:tblGrid>
      <w:tr w:rsidR="00BB52A7" w14:paraId="412A0045" w14:textId="77777777" w:rsidTr="001635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0" w:type="dxa"/>
          </w:tcPr>
          <w:p w14:paraId="05BA16DC" w14:textId="77777777" w:rsidR="00BB52A7" w:rsidRDefault="00BB52A7" w:rsidP="0016359F">
            <w:pPr>
              <w:jc w:val="center"/>
            </w:pPr>
            <w:r>
              <w:t>Name</w:t>
            </w:r>
          </w:p>
        </w:tc>
        <w:tc>
          <w:tcPr>
            <w:tcW w:w="1207" w:type="dxa"/>
          </w:tcPr>
          <w:p w14:paraId="4F0BAB7F" w14:textId="77777777" w:rsidR="00BB52A7" w:rsidRDefault="00BB52A7" w:rsidP="0016359F">
            <w:pPr>
              <w:jc w:val="center"/>
              <w:cnfStyle w:val="100000000000" w:firstRow="1" w:lastRow="0" w:firstColumn="0" w:lastColumn="0" w:oddVBand="0" w:evenVBand="0" w:oddHBand="0" w:evenHBand="0" w:firstRowFirstColumn="0" w:firstRowLastColumn="0" w:lastRowFirstColumn="0" w:lastRowLastColumn="0"/>
            </w:pPr>
            <w:r>
              <w:t>Cardinality</w:t>
            </w:r>
          </w:p>
        </w:tc>
        <w:tc>
          <w:tcPr>
            <w:tcW w:w="1805" w:type="dxa"/>
          </w:tcPr>
          <w:p w14:paraId="0DBEFC1C" w14:textId="77777777" w:rsidR="00BB52A7" w:rsidRDefault="00BB52A7" w:rsidP="0016359F">
            <w:pPr>
              <w:jc w:val="center"/>
              <w:cnfStyle w:val="100000000000" w:firstRow="1" w:lastRow="0" w:firstColumn="0" w:lastColumn="0" w:oddVBand="0" w:evenVBand="0" w:oddHBand="0" w:evenHBand="0" w:firstRowFirstColumn="0" w:firstRowLastColumn="0" w:lastRowFirstColumn="0" w:lastRowLastColumn="0"/>
            </w:pPr>
            <w:r>
              <w:t>Type</w:t>
            </w:r>
          </w:p>
        </w:tc>
        <w:tc>
          <w:tcPr>
            <w:tcW w:w="3814" w:type="dxa"/>
          </w:tcPr>
          <w:p w14:paraId="72DA70E5" w14:textId="77777777" w:rsidR="00BB52A7" w:rsidRDefault="00BB52A7" w:rsidP="0016359F">
            <w:pPr>
              <w:jc w:val="center"/>
              <w:cnfStyle w:val="100000000000" w:firstRow="1" w:lastRow="0" w:firstColumn="0" w:lastColumn="0" w:oddVBand="0" w:evenVBand="0" w:oddHBand="0" w:evenHBand="0" w:firstRowFirstColumn="0" w:firstRowLastColumn="0" w:lastRowFirstColumn="0" w:lastRowLastColumn="0"/>
            </w:pPr>
            <w:r>
              <w:t>Comment</w:t>
            </w:r>
          </w:p>
        </w:tc>
      </w:tr>
      <w:tr w:rsidR="00BB52A7" w:rsidRPr="00284DB7" w14:paraId="63ED7FE9" w14:textId="77777777" w:rsidTr="00163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0" w:type="dxa"/>
          </w:tcPr>
          <w:p w14:paraId="0359334F" w14:textId="77777777" w:rsidR="00BB52A7" w:rsidRPr="00284DB7" w:rsidRDefault="00BB52A7" w:rsidP="0016359F">
            <w:pPr>
              <w:rPr>
                <w:b w:val="0"/>
                <w:bCs w:val="0"/>
              </w:rPr>
            </w:pPr>
            <w:proofErr w:type="spellStart"/>
            <w:r>
              <w:rPr>
                <w:b w:val="0"/>
                <w:bCs w:val="0"/>
              </w:rPr>
              <w:t>errorInformation</w:t>
            </w:r>
            <w:proofErr w:type="spellEnd"/>
          </w:p>
        </w:tc>
        <w:tc>
          <w:tcPr>
            <w:tcW w:w="1207" w:type="dxa"/>
          </w:tcPr>
          <w:p w14:paraId="101201D1" w14:textId="77777777" w:rsidR="00BB52A7" w:rsidRPr="00284DB7" w:rsidRDefault="00BB52A7" w:rsidP="0016359F">
            <w:pPr>
              <w:cnfStyle w:val="000000100000" w:firstRow="0" w:lastRow="0" w:firstColumn="0" w:lastColumn="0" w:oddVBand="0" w:evenVBand="0" w:oddHBand="1" w:evenHBand="0" w:firstRowFirstColumn="0" w:firstRowLastColumn="0" w:lastRowFirstColumn="0" w:lastRowLastColumn="0"/>
            </w:pPr>
            <w:r>
              <w:t>1</w:t>
            </w:r>
          </w:p>
        </w:tc>
        <w:tc>
          <w:tcPr>
            <w:tcW w:w="1805" w:type="dxa"/>
          </w:tcPr>
          <w:p w14:paraId="1DDC7789" w14:textId="77777777" w:rsidR="00BB52A7" w:rsidRPr="00284DB7" w:rsidRDefault="00BB52A7" w:rsidP="0016359F">
            <w:pPr>
              <w:cnfStyle w:val="000000100000" w:firstRow="0" w:lastRow="0" w:firstColumn="0" w:lastColumn="0" w:oddVBand="0" w:evenVBand="0" w:oddHBand="1" w:evenHBand="0" w:firstRowFirstColumn="0" w:firstRowLastColumn="0" w:lastRowFirstColumn="0" w:lastRowLastColumn="0"/>
            </w:pPr>
            <w:proofErr w:type="spellStart"/>
            <w:r>
              <w:t>ErrorInformation</w:t>
            </w:r>
            <w:proofErr w:type="spellEnd"/>
          </w:p>
        </w:tc>
        <w:tc>
          <w:tcPr>
            <w:tcW w:w="3814" w:type="dxa"/>
          </w:tcPr>
          <w:p w14:paraId="2DE2769F" w14:textId="77777777" w:rsidR="00BB52A7" w:rsidRPr="00284DB7" w:rsidRDefault="00BB52A7" w:rsidP="0016359F">
            <w:pPr>
              <w:cnfStyle w:val="000000100000" w:firstRow="0" w:lastRow="0" w:firstColumn="0" w:lastColumn="0" w:oddVBand="0" w:evenVBand="0" w:oddHBand="1" w:evenHBand="0" w:firstRowFirstColumn="0" w:firstRowLastColumn="0" w:lastRowFirstColumn="0" w:lastRowLastColumn="0"/>
            </w:pPr>
            <w:r>
              <w:t>The error code and category description</w:t>
            </w:r>
          </w:p>
        </w:tc>
      </w:tr>
    </w:tbl>
    <w:p w14:paraId="46D3C641" w14:textId="77777777" w:rsidR="00BB52A7" w:rsidRDefault="00BB52A7" w:rsidP="00971948"/>
    <w:p w14:paraId="0C94DC8B" w14:textId="39D217CE" w:rsidR="008F2D99" w:rsidRDefault="004B5233" w:rsidP="005B631F">
      <w:pPr>
        <w:pStyle w:val="Heading3"/>
      </w:pPr>
      <w:bookmarkStart w:id="163" w:name="_Ref80623105"/>
      <w:proofErr w:type="spellStart"/>
      <w:r>
        <w:t>fxTransfer</w:t>
      </w:r>
      <w:r w:rsidR="004A0FB1">
        <w:t>s</w:t>
      </w:r>
      <w:bookmarkEnd w:id="163"/>
      <w:proofErr w:type="spellEnd"/>
    </w:p>
    <w:p w14:paraId="4C479EFD" w14:textId="4BE81FAA" w:rsidR="008110BF" w:rsidRDefault="008110BF" w:rsidP="008110BF">
      <w:r>
        <w:t xml:space="preserve">The </w:t>
      </w:r>
      <w:proofErr w:type="spellStart"/>
      <w:r w:rsidR="004B5233" w:rsidRPr="00E03A31">
        <w:rPr>
          <w:b/>
          <w:bCs/>
        </w:rPr>
        <w:t>fxTransfer</w:t>
      </w:r>
      <w:r w:rsidR="004A0FB1">
        <w:rPr>
          <w:b/>
          <w:bCs/>
        </w:rPr>
        <w:t>s</w:t>
      </w:r>
      <w:proofErr w:type="spellEnd"/>
      <w:r w:rsidR="004B5233">
        <w:t xml:space="preserve"> </w:t>
      </w:r>
      <w:r w:rsidR="002768B9">
        <w:t xml:space="preserve">resource </w:t>
      </w:r>
      <w:r>
        <w:t xml:space="preserve">will allow </w:t>
      </w:r>
      <w:r w:rsidR="004E50FD">
        <w:t xml:space="preserve">a </w:t>
      </w:r>
      <w:r w:rsidR="002768B9">
        <w:t>participant</w:t>
      </w:r>
      <w:r w:rsidR="004E50FD">
        <w:t xml:space="preserve"> to ask an FXP to commit to a</w:t>
      </w:r>
      <w:r w:rsidR="00D95A3D">
        <w:t xml:space="preserve"> currency conversion in respect of a </w:t>
      </w:r>
      <w:r w:rsidR="000448D5">
        <w:t xml:space="preserve">transfer. It is issued after the </w:t>
      </w:r>
      <w:r w:rsidR="00C41BDF">
        <w:t xml:space="preserve">payee DFSP </w:t>
      </w:r>
      <w:r w:rsidR="00582B82">
        <w:t xml:space="preserve">has </w:t>
      </w:r>
      <w:r w:rsidR="00CE3EFC">
        <w:t xml:space="preserve">confirmed that it proposes </w:t>
      </w:r>
      <w:r w:rsidR="00582B82">
        <w:t>to commit a transfer</w:t>
      </w:r>
      <w:r w:rsidR="00C41BDF">
        <w:t xml:space="preserve">, but before it returns the </w:t>
      </w:r>
      <w:r w:rsidR="00582B82">
        <w:t>fulfilment</w:t>
      </w:r>
      <w:r w:rsidR="00C41BDF">
        <w:t xml:space="preserve"> to the </w:t>
      </w:r>
      <w:r w:rsidR="009A7552">
        <w:t>payer DFSP.</w:t>
      </w:r>
    </w:p>
    <w:p w14:paraId="4E7AB2BB" w14:textId="6E95DFF6" w:rsidR="00A33555" w:rsidRDefault="009F7F42" w:rsidP="00B04158">
      <w:pPr>
        <w:pStyle w:val="Heading4"/>
      </w:pPr>
      <w:r>
        <w:t>R</w:t>
      </w:r>
      <w:r w:rsidR="00B04158">
        <w:t>equests</w:t>
      </w:r>
    </w:p>
    <w:p w14:paraId="2616274E" w14:textId="231390D4" w:rsidR="009F7F42" w:rsidRDefault="009F7F42" w:rsidP="009F7F42">
      <w:r>
        <w:t xml:space="preserve">This section describes the services that can be requested on the </w:t>
      </w:r>
      <w:r w:rsidR="00883F93">
        <w:t xml:space="preserve">resource </w:t>
      </w:r>
      <w:r w:rsidR="00883F93">
        <w:rPr>
          <w:b/>
          <w:bCs/>
        </w:rPr>
        <w:t>/</w:t>
      </w:r>
      <w:proofErr w:type="spellStart"/>
      <w:proofErr w:type="gramStart"/>
      <w:r w:rsidR="00A178A2">
        <w:rPr>
          <w:b/>
          <w:bCs/>
        </w:rPr>
        <w:t>fxTransfer</w:t>
      </w:r>
      <w:r w:rsidR="004A0FB1">
        <w:rPr>
          <w:b/>
          <w:bCs/>
        </w:rPr>
        <w:t>s</w:t>
      </w:r>
      <w:proofErr w:type="spellEnd"/>
      <w:proofErr w:type="gramEnd"/>
    </w:p>
    <w:p w14:paraId="331B94C9" w14:textId="40A7E736" w:rsidR="00883F93" w:rsidRDefault="00B45B42" w:rsidP="00B45B42">
      <w:pPr>
        <w:pStyle w:val="Heading5"/>
      </w:pPr>
      <w:r>
        <w:t>GET /</w:t>
      </w:r>
      <w:proofErr w:type="spellStart"/>
      <w:r w:rsidR="00A178A2">
        <w:t>fxTransfer</w:t>
      </w:r>
      <w:r w:rsidR="004A0FB1">
        <w:t>s</w:t>
      </w:r>
      <w:proofErr w:type="spellEnd"/>
      <w:r>
        <w:t>/&lt;ID&gt;</w:t>
      </w:r>
    </w:p>
    <w:p w14:paraId="67438601" w14:textId="045DE66D" w:rsidR="00BB652E" w:rsidRDefault="00BB652E" w:rsidP="00BB652E">
      <w:r>
        <w:t xml:space="preserve">The HTTP request </w:t>
      </w:r>
      <w:r>
        <w:rPr>
          <w:b/>
          <w:bCs/>
        </w:rPr>
        <w:t>GET /</w:t>
      </w:r>
      <w:proofErr w:type="spellStart"/>
      <w:r w:rsidR="00A178A2">
        <w:rPr>
          <w:b/>
          <w:bCs/>
        </w:rPr>
        <w:t>fxTransfer</w:t>
      </w:r>
      <w:r w:rsidR="004A0FB1">
        <w:rPr>
          <w:b/>
          <w:bCs/>
        </w:rPr>
        <w:t>s</w:t>
      </w:r>
      <w:proofErr w:type="spellEnd"/>
      <w:r w:rsidR="001D7C7C">
        <w:rPr>
          <w:b/>
          <w:bCs/>
        </w:rPr>
        <w:t>/</w:t>
      </w:r>
      <w:r w:rsidR="001D7C7C">
        <w:t>&lt;ID&gt; is used to request information regarding a</w:t>
      </w:r>
      <w:r w:rsidR="00937B8E">
        <w:t xml:space="preserve"> request for confirmation of a currency conversion which the</w:t>
      </w:r>
      <w:r w:rsidR="00E50A62">
        <w:t xml:space="preserve"> sender has previously issued. The &lt;ID&gt; in the URI </w:t>
      </w:r>
      <w:r w:rsidR="008A70E7">
        <w:t xml:space="preserve">should contain the </w:t>
      </w:r>
      <w:proofErr w:type="spellStart"/>
      <w:r w:rsidR="008A70E7">
        <w:rPr>
          <w:b/>
          <w:bCs/>
        </w:rPr>
        <w:t>commitRequestId</w:t>
      </w:r>
      <w:proofErr w:type="spellEnd"/>
      <w:r w:rsidR="008A70E7">
        <w:t xml:space="preserve"> that was used to request the confirmation.</w:t>
      </w:r>
    </w:p>
    <w:p w14:paraId="2CE22E0F" w14:textId="215D94FA" w:rsidR="008A70E7" w:rsidRPr="008A70E7" w:rsidRDefault="009F33DA" w:rsidP="009F33DA">
      <w:pPr>
        <w:pStyle w:val="Heading5"/>
      </w:pPr>
      <w:r>
        <w:t>POST /</w:t>
      </w:r>
      <w:proofErr w:type="spellStart"/>
      <w:r w:rsidR="00A178A2">
        <w:t>fxTransfer</w:t>
      </w:r>
      <w:r w:rsidR="004A0FB1">
        <w:t>s</w:t>
      </w:r>
      <w:proofErr w:type="spellEnd"/>
    </w:p>
    <w:p w14:paraId="56A347E6" w14:textId="061CCF1F" w:rsidR="00090FBA" w:rsidRDefault="00DB01AE" w:rsidP="008110BF">
      <w:r>
        <w:t>The</w:t>
      </w:r>
      <w:r w:rsidR="008A5526">
        <w:t xml:space="preserve"> HTTP request</w:t>
      </w:r>
      <w:r>
        <w:t xml:space="preserve"> </w:t>
      </w:r>
      <w:r>
        <w:rPr>
          <w:b/>
          <w:bCs/>
        </w:rPr>
        <w:t>POST /</w:t>
      </w:r>
      <w:proofErr w:type="spellStart"/>
      <w:r w:rsidR="00A178A2" w:rsidRPr="0028533A">
        <w:rPr>
          <w:b/>
          <w:bCs/>
        </w:rPr>
        <w:t>fxTransfer</w:t>
      </w:r>
      <w:r w:rsidR="0028533A" w:rsidRPr="00C20C8E">
        <w:rPr>
          <w:b/>
          <w:bCs/>
        </w:rPr>
        <w:t>s</w:t>
      </w:r>
      <w:proofErr w:type="spellEnd"/>
      <w:r w:rsidR="008A5526">
        <w:t xml:space="preserve"> is used to ask an FXP to confirm </w:t>
      </w:r>
      <w:r w:rsidR="00E3399B">
        <w:t xml:space="preserve">the execution of an agreed currency conversion.  </w:t>
      </w:r>
      <w:r w:rsidR="00EA4A78">
        <w:t>Its data model will be as follows:</w:t>
      </w:r>
    </w:p>
    <w:tbl>
      <w:tblPr>
        <w:tblStyle w:val="GridTable4-Accent1"/>
        <w:tblW w:w="0" w:type="auto"/>
        <w:tblLayout w:type="fixed"/>
        <w:tblLook w:val="04A0" w:firstRow="1" w:lastRow="0" w:firstColumn="1" w:lastColumn="0" w:noHBand="0" w:noVBand="1"/>
        <w:tblPrChange w:id="164" w:author="Michael Richards" w:date="2023-08-09T16:27:00Z">
          <w:tblPr>
            <w:tblStyle w:val="GridTable4-Accent1"/>
            <w:tblW w:w="0" w:type="auto"/>
            <w:tblLayout w:type="fixed"/>
            <w:tblLook w:val="04A0" w:firstRow="1" w:lastRow="0" w:firstColumn="1" w:lastColumn="0" w:noHBand="0" w:noVBand="1"/>
          </w:tblPr>
        </w:tblPrChange>
      </w:tblPr>
      <w:tblGrid>
        <w:gridCol w:w="2376"/>
        <w:gridCol w:w="1276"/>
        <w:gridCol w:w="1418"/>
        <w:gridCol w:w="4172"/>
        <w:tblGridChange w:id="165">
          <w:tblGrid>
            <w:gridCol w:w="2376"/>
            <w:gridCol w:w="1276"/>
            <w:gridCol w:w="1418"/>
            <w:gridCol w:w="425"/>
            <w:gridCol w:w="3747"/>
          </w:tblGrid>
        </w:tblGridChange>
      </w:tblGrid>
      <w:tr w:rsidR="00FC59A6" w14:paraId="18DB8B4C" w14:textId="77777777" w:rsidTr="00FC59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166" w:author="Michael Richards" w:date="2023-08-09T16:27:00Z">
              <w:tcPr>
                <w:tcW w:w="2376" w:type="dxa"/>
              </w:tcPr>
            </w:tcPrChange>
          </w:tcPr>
          <w:p w14:paraId="267459FA" w14:textId="77777777" w:rsidR="00EA4A78" w:rsidRDefault="00EA4A78" w:rsidP="0016359F">
            <w:pPr>
              <w:jc w:val="center"/>
              <w:cnfStyle w:val="101000000000" w:firstRow="1" w:lastRow="0" w:firstColumn="1" w:lastColumn="0" w:oddVBand="0" w:evenVBand="0" w:oddHBand="0" w:evenHBand="0" w:firstRowFirstColumn="0" w:firstRowLastColumn="0" w:lastRowFirstColumn="0" w:lastRowLastColumn="0"/>
            </w:pPr>
            <w:r>
              <w:t>Name</w:t>
            </w:r>
          </w:p>
        </w:tc>
        <w:tc>
          <w:tcPr>
            <w:tcW w:w="0" w:type="dxa"/>
            <w:tcPrChange w:id="167" w:author="Michael Richards" w:date="2023-08-09T16:27:00Z">
              <w:tcPr>
                <w:tcW w:w="1276" w:type="dxa"/>
              </w:tcPr>
            </w:tcPrChange>
          </w:tcPr>
          <w:p w14:paraId="58AC9E04" w14:textId="77777777" w:rsidR="00EA4A78" w:rsidRDefault="00EA4A78" w:rsidP="0016359F">
            <w:pPr>
              <w:jc w:val="center"/>
              <w:cnfStyle w:val="100000000000" w:firstRow="1" w:lastRow="0" w:firstColumn="0" w:lastColumn="0" w:oddVBand="0" w:evenVBand="0" w:oddHBand="0" w:evenHBand="0" w:firstRowFirstColumn="0" w:firstRowLastColumn="0" w:lastRowFirstColumn="0" w:lastRowLastColumn="0"/>
            </w:pPr>
            <w:r>
              <w:t>Cardinality</w:t>
            </w:r>
          </w:p>
        </w:tc>
        <w:tc>
          <w:tcPr>
            <w:tcW w:w="1418" w:type="dxa"/>
            <w:tcPrChange w:id="168" w:author="Michael Richards" w:date="2023-08-09T16:27:00Z">
              <w:tcPr>
                <w:tcW w:w="1843" w:type="dxa"/>
                <w:gridSpan w:val="2"/>
              </w:tcPr>
            </w:tcPrChange>
          </w:tcPr>
          <w:p w14:paraId="7136E341" w14:textId="77777777" w:rsidR="00EA4A78" w:rsidRDefault="00EA4A78" w:rsidP="0016359F">
            <w:pPr>
              <w:jc w:val="center"/>
              <w:cnfStyle w:val="100000000000" w:firstRow="1" w:lastRow="0" w:firstColumn="0" w:lastColumn="0" w:oddVBand="0" w:evenVBand="0" w:oddHBand="0" w:evenHBand="0" w:firstRowFirstColumn="0" w:firstRowLastColumn="0" w:lastRowFirstColumn="0" w:lastRowLastColumn="0"/>
            </w:pPr>
            <w:r>
              <w:t>Type</w:t>
            </w:r>
          </w:p>
        </w:tc>
        <w:tc>
          <w:tcPr>
            <w:tcW w:w="4172" w:type="dxa"/>
            <w:tcPrChange w:id="169" w:author="Michael Richards" w:date="2023-08-09T16:27:00Z">
              <w:tcPr>
                <w:tcW w:w="3747" w:type="dxa"/>
              </w:tcPr>
            </w:tcPrChange>
          </w:tcPr>
          <w:p w14:paraId="61B932B7" w14:textId="77777777" w:rsidR="00EA4A78" w:rsidRDefault="00EA4A78" w:rsidP="0016359F">
            <w:pPr>
              <w:jc w:val="center"/>
              <w:cnfStyle w:val="100000000000" w:firstRow="1" w:lastRow="0" w:firstColumn="0" w:lastColumn="0" w:oddVBand="0" w:evenVBand="0" w:oddHBand="0" w:evenHBand="0" w:firstRowFirstColumn="0" w:firstRowLastColumn="0" w:lastRowFirstColumn="0" w:lastRowLastColumn="0"/>
            </w:pPr>
            <w:r>
              <w:t>Comment</w:t>
            </w:r>
          </w:p>
        </w:tc>
      </w:tr>
      <w:tr w:rsidR="00FC59A6" w:rsidRPr="00284DB7" w14:paraId="00893F3E" w14:textId="77777777" w:rsidTr="00FC5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170" w:author="Michael Richards" w:date="2023-08-09T16:27:00Z">
              <w:tcPr>
                <w:tcW w:w="2376" w:type="dxa"/>
              </w:tcPr>
            </w:tcPrChange>
          </w:tcPr>
          <w:p w14:paraId="397B9CE8" w14:textId="6C0EC94A" w:rsidR="00EA4A78" w:rsidRPr="00284DB7" w:rsidRDefault="00EA4A78" w:rsidP="0016359F">
            <w:pPr>
              <w:cnfStyle w:val="001000100000" w:firstRow="0" w:lastRow="0" w:firstColumn="1" w:lastColumn="0" w:oddVBand="0" w:evenVBand="0" w:oddHBand="1" w:evenHBand="0" w:firstRowFirstColumn="0" w:firstRowLastColumn="0" w:lastRowFirstColumn="0" w:lastRowLastColumn="0"/>
              <w:rPr>
                <w:b w:val="0"/>
                <w:bCs w:val="0"/>
              </w:rPr>
            </w:pPr>
            <w:proofErr w:type="spellStart"/>
            <w:r>
              <w:rPr>
                <w:b w:val="0"/>
                <w:bCs w:val="0"/>
              </w:rPr>
              <w:t>commitRequestId</w:t>
            </w:r>
            <w:proofErr w:type="spellEnd"/>
          </w:p>
        </w:tc>
        <w:tc>
          <w:tcPr>
            <w:tcW w:w="0" w:type="dxa"/>
            <w:tcPrChange w:id="171" w:author="Michael Richards" w:date="2023-08-09T16:27:00Z">
              <w:tcPr>
                <w:tcW w:w="1276" w:type="dxa"/>
              </w:tcPr>
            </w:tcPrChange>
          </w:tcPr>
          <w:p w14:paraId="563F2FE5" w14:textId="77777777" w:rsidR="00EA4A78" w:rsidRPr="00284DB7" w:rsidRDefault="00EA4A78" w:rsidP="0016359F">
            <w:pPr>
              <w:cnfStyle w:val="000000100000" w:firstRow="0" w:lastRow="0" w:firstColumn="0" w:lastColumn="0" w:oddVBand="0" w:evenVBand="0" w:oddHBand="1" w:evenHBand="0" w:firstRowFirstColumn="0" w:firstRowLastColumn="0" w:lastRowFirstColumn="0" w:lastRowLastColumn="0"/>
            </w:pPr>
            <w:r>
              <w:t>1</w:t>
            </w:r>
          </w:p>
        </w:tc>
        <w:tc>
          <w:tcPr>
            <w:tcW w:w="1418" w:type="dxa"/>
            <w:tcPrChange w:id="172" w:author="Michael Richards" w:date="2023-08-09T16:27:00Z">
              <w:tcPr>
                <w:tcW w:w="1843" w:type="dxa"/>
                <w:gridSpan w:val="2"/>
              </w:tcPr>
            </w:tcPrChange>
          </w:tcPr>
          <w:p w14:paraId="511D4632" w14:textId="77777777" w:rsidR="00EA4A78" w:rsidRPr="00284DB7" w:rsidRDefault="00EA4A78" w:rsidP="0016359F">
            <w:pPr>
              <w:cnfStyle w:val="000000100000" w:firstRow="0" w:lastRow="0" w:firstColumn="0" w:lastColumn="0" w:oddVBand="0" w:evenVBand="0" w:oddHBand="1" w:evenHBand="0" w:firstRowFirstColumn="0" w:firstRowLastColumn="0" w:lastRowFirstColumn="0" w:lastRowLastColumn="0"/>
            </w:pPr>
            <w:proofErr w:type="spellStart"/>
            <w:r>
              <w:t>CorrelationId</w:t>
            </w:r>
            <w:proofErr w:type="spellEnd"/>
          </w:p>
        </w:tc>
        <w:tc>
          <w:tcPr>
            <w:tcW w:w="4172" w:type="dxa"/>
            <w:tcPrChange w:id="173" w:author="Michael Richards" w:date="2023-08-09T16:27:00Z">
              <w:tcPr>
                <w:tcW w:w="3747" w:type="dxa"/>
              </w:tcPr>
            </w:tcPrChange>
          </w:tcPr>
          <w:p w14:paraId="6B1ADC7B" w14:textId="63B7659B" w:rsidR="00EA4A78" w:rsidRPr="00284DB7" w:rsidRDefault="00EA4A78" w:rsidP="0016359F">
            <w:pPr>
              <w:cnfStyle w:val="000000100000" w:firstRow="0" w:lastRow="0" w:firstColumn="0" w:lastColumn="0" w:oddVBand="0" w:evenVBand="0" w:oddHBand="1" w:evenHBand="0" w:firstRowFirstColumn="0" w:firstRowLastColumn="0" w:lastRowFirstColumn="0" w:lastRowLastColumn="0"/>
            </w:pPr>
            <w:r>
              <w:t>An end-to-end identifier for the confirmation request.</w:t>
            </w:r>
          </w:p>
        </w:tc>
      </w:tr>
      <w:tr w:rsidR="00FC59A6" w:rsidRPr="00284DB7" w14:paraId="18300168" w14:textId="77777777" w:rsidTr="00FC59A6">
        <w:tc>
          <w:tcPr>
            <w:cnfStyle w:val="001000000000" w:firstRow="0" w:lastRow="0" w:firstColumn="1" w:lastColumn="0" w:oddVBand="0" w:evenVBand="0" w:oddHBand="0" w:evenHBand="0" w:firstRowFirstColumn="0" w:firstRowLastColumn="0" w:lastRowFirstColumn="0" w:lastRowLastColumn="0"/>
            <w:tcW w:w="2376" w:type="dxa"/>
          </w:tcPr>
          <w:p w14:paraId="57F1131A" w14:textId="6054DB4B" w:rsidR="00057E64" w:rsidRPr="00FC59A6" w:rsidRDefault="00972EE9" w:rsidP="0016359F">
            <w:pPr>
              <w:rPr>
                <w:b w:val="0"/>
                <w:bCs w:val="0"/>
              </w:rPr>
            </w:pPr>
            <w:del w:id="174" w:author="Michael Richards" w:date="2023-08-09T16:26:00Z">
              <w:r w:rsidRPr="00FC59A6" w:rsidDel="00FC59A6">
                <w:delText>related</w:delText>
              </w:r>
            </w:del>
            <w:proofErr w:type="spellStart"/>
            <w:ins w:id="175" w:author="Michael Richards" w:date="2023-08-09T16:26:00Z">
              <w:r w:rsidR="00FC59A6">
                <w:rPr>
                  <w:b w:val="0"/>
                  <w:bCs w:val="0"/>
                </w:rPr>
                <w:t>determining</w:t>
              </w:r>
            </w:ins>
            <w:r w:rsidRPr="00FC59A6">
              <w:t>Trans</w:t>
            </w:r>
            <w:del w:id="176" w:author="Michael Richards" w:date="2023-08-09T16:27:00Z">
              <w:r w:rsidR="004311AB" w:rsidRPr="00FC59A6" w:rsidDel="00FC59A6">
                <w:delText>a</w:delText>
              </w:r>
              <w:r w:rsidR="001F5EE0" w:rsidRPr="00FC59A6" w:rsidDel="00FC59A6">
                <w:delText>ction</w:delText>
              </w:r>
            </w:del>
            <w:ins w:id="177" w:author="Michael Richards" w:date="2023-08-09T16:27:00Z">
              <w:r w:rsidR="00FC59A6">
                <w:rPr>
                  <w:b w:val="0"/>
                  <w:bCs w:val="0"/>
                </w:rPr>
                <w:t>fer</w:t>
              </w:r>
            </w:ins>
            <w:r w:rsidRPr="00FC59A6">
              <w:t>Id</w:t>
            </w:r>
            <w:proofErr w:type="spellEnd"/>
          </w:p>
        </w:tc>
        <w:tc>
          <w:tcPr>
            <w:tcW w:w="1276" w:type="dxa"/>
          </w:tcPr>
          <w:p w14:paraId="5676A5AF" w14:textId="6F752CF7" w:rsidR="00057E64" w:rsidRDefault="00EE57DA" w:rsidP="0016359F">
            <w:pPr>
              <w:cnfStyle w:val="000000000000" w:firstRow="0" w:lastRow="0" w:firstColumn="0" w:lastColumn="0" w:oddVBand="0" w:evenVBand="0" w:oddHBand="0" w:evenHBand="0" w:firstRowFirstColumn="0" w:firstRowLastColumn="0" w:lastRowFirstColumn="0" w:lastRowLastColumn="0"/>
            </w:pPr>
            <w:r>
              <w:t>0..</w:t>
            </w:r>
            <w:r w:rsidR="00972EE9">
              <w:t>1</w:t>
            </w:r>
          </w:p>
        </w:tc>
        <w:tc>
          <w:tcPr>
            <w:tcW w:w="1418" w:type="dxa"/>
          </w:tcPr>
          <w:p w14:paraId="20BF113A" w14:textId="1764FAAE" w:rsidR="00057E64" w:rsidRDefault="00972EE9" w:rsidP="0016359F">
            <w:pPr>
              <w:cnfStyle w:val="000000000000" w:firstRow="0" w:lastRow="0" w:firstColumn="0" w:lastColumn="0" w:oddVBand="0" w:evenVBand="0" w:oddHBand="0" w:evenHBand="0" w:firstRowFirstColumn="0" w:firstRowLastColumn="0" w:lastRowFirstColumn="0" w:lastRowLastColumn="0"/>
            </w:pPr>
            <w:proofErr w:type="spellStart"/>
            <w:r>
              <w:t>CorrelationId</w:t>
            </w:r>
            <w:proofErr w:type="spellEnd"/>
          </w:p>
        </w:tc>
        <w:tc>
          <w:tcPr>
            <w:tcW w:w="4172" w:type="dxa"/>
          </w:tcPr>
          <w:p w14:paraId="5D04B210" w14:textId="128E6785" w:rsidR="00057E64" w:rsidRDefault="00972EE9" w:rsidP="0016359F">
            <w:pPr>
              <w:cnfStyle w:val="000000000000" w:firstRow="0" w:lastRow="0" w:firstColumn="0" w:lastColumn="0" w:oddVBand="0" w:evenVBand="0" w:oddHBand="0" w:evenHBand="0" w:firstRowFirstColumn="0" w:firstRowLastColumn="0" w:lastRowFirstColumn="0" w:lastRowLastColumn="0"/>
            </w:pPr>
            <w:r>
              <w:t>The trans</w:t>
            </w:r>
            <w:r w:rsidR="004311AB">
              <w:t>action</w:t>
            </w:r>
            <w:r>
              <w:t xml:space="preserve"> ID of the transfer </w:t>
            </w:r>
            <w:r w:rsidR="00C43E10">
              <w:t>to which this currency conversion relates</w:t>
            </w:r>
            <w:r w:rsidR="00EE57DA">
              <w:t>, if the conversion is part of a transfer. If the conversion is a</w:t>
            </w:r>
            <w:r w:rsidR="00124CEF">
              <w:t xml:space="preserve"> bulk</w:t>
            </w:r>
            <w:r w:rsidR="00EE57DA">
              <w:t xml:space="preserve"> currency purchase, this field </w:t>
            </w:r>
            <w:proofErr w:type="spellStart"/>
            <w:r w:rsidR="00EE57DA">
              <w:t>s</w:t>
            </w:r>
            <w:ins w:id="178" w:author="Michael Richards" w:date="2023-08-09T16:28:00Z">
              <w:r w:rsidR="00FC59A6">
                <w:t>fre</w:t>
              </w:r>
            </w:ins>
            <w:r w:rsidR="00EE57DA">
              <w:t>hould</w:t>
            </w:r>
            <w:proofErr w:type="spellEnd"/>
            <w:r w:rsidR="00EE57DA">
              <w:t xml:space="preserve"> be omitted</w:t>
            </w:r>
            <w:r w:rsidR="00C43E10">
              <w:t>.</w:t>
            </w:r>
          </w:p>
        </w:tc>
      </w:tr>
      <w:tr w:rsidR="00FC59A6" w:rsidRPr="00157F3E" w14:paraId="35812BAB" w14:textId="77777777" w:rsidTr="00FC5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179" w:author="Michael Richards" w:date="2023-08-09T16:27:00Z">
              <w:tcPr>
                <w:tcW w:w="2376" w:type="dxa"/>
              </w:tcPr>
            </w:tcPrChange>
          </w:tcPr>
          <w:p w14:paraId="5404CABB" w14:textId="5D983123" w:rsidR="00564042" w:rsidRPr="00FC59A6" w:rsidRDefault="006D0BEC" w:rsidP="0016359F">
            <w:pPr>
              <w:cnfStyle w:val="001000100000" w:firstRow="0" w:lastRow="0" w:firstColumn="1" w:lastColumn="0" w:oddVBand="0" w:evenVBand="0" w:oddHBand="1" w:evenHBand="0" w:firstRowFirstColumn="0" w:firstRowLastColumn="0" w:lastRowFirstColumn="0" w:lastRowLastColumn="0"/>
              <w:rPr>
                <w:b w:val="0"/>
                <w:bCs w:val="0"/>
              </w:rPr>
            </w:pPr>
            <w:proofErr w:type="spellStart"/>
            <w:r w:rsidRPr="00FC59A6">
              <w:lastRenderedPageBreak/>
              <w:t>requestingF</w:t>
            </w:r>
            <w:r w:rsidRPr="00FC59A6">
              <w:rPr>
                <w:b w:val="0"/>
                <w:bCs w:val="0"/>
              </w:rPr>
              <w:t>s</w:t>
            </w:r>
            <w:r w:rsidRPr="00FC59A6">
              <w:t>p</w:t>
            </w:r>
            <w:proofErr w:type="spellEnd"/>
          </w:p>
        </w:tc>
        <w:tc>
          <w:tcPr>
            <w:tcW w:w="0" w:type="dxa"/>
            <w:tcPrChange w:id="180" w:author="Michael Richards" w:date="2023-08-09T16:27:00Z">
              <w:tcPr>
                <w:tcW w:w="1276" w:type="dxa"/>
              </w:tcPr>
            </w:tcPrChange>
          </w:tcPr>
          <w:p w14:paraId="56E252A6" w14:textId="6068380E" w:rsidR="00564042" w:rsidRDefault="006D0BEC" w:rsidP="0016359F">
            <w:pPr>
              <w:cnfStyle w:val="000000100000" w:firstRow="0" w:lastRow="0" w:firstColumn="0" w:lastColumn="0" w:oddVBand="0" w:evenVBand="0" w:oddHBand="1" w:evenHBand="0" w:firstRowFirstColumn="0" w:firstRowLastColumn="0" w:lastRowFirstColumn="0" w:lastRowLastColumn="0"/>
            </w:pPr>
            <w:r>
              <w:t>1</w:t>
            </w:r>
          </w:p>
        </w:tc>
        <w:tc>
          <w:tcPr>
            <w:tcW w:w="1418" w:type="dxa"/>
            <w:tcPrChange w:id="181" w:author="Michael Richards" w:date="2023-08-09T16:27:00Z">
              <w:tcPr>
                <w:tcW w:w="1843" w:type="dxa"/>
                <w:gridSpan w:val="2"/>
              </w:tcPr>
            </w:tcPrChange>
          </w:tcPr>
          <w:p w14:paraId="43899574" w14:textId="249A1804" w:rsidR="00564042" w:rsidRDefault="00BB35E4" w:rsidP="0016359F">
            <w:pPr>
              <w:cnfStyle w:val="000000100000" w:firstRow="0" w:lastRow="0" w:firstColumn="0" w:lastColumn="0" w:oddVBand="0" w:evenVBand="0" w:oddHBand="1" w:evenHBand="0" w:firstRowFirstColumn="0" w:firstRowLastColumn="0" w:lastRowFirstColumn="0" w:lastRowLastColumn="0"/>
            </w:pPr>
            <w:proofErr w:type="spellStart"/>
            <w:r>
              <w:t>FspId</w:t>
            </w:r>
            <w:proofErr w:type="spellEnd"/>
          </w:p>
        </w:tc>
        <w:tc>
          <w:tcPr>
            <w:tcW w:w="4172" w:type="dxa"/>
            <w:tcPrChange w:id="182" w:author="Michael Richards" w:date="2023-08-09T16:27:00Z">
              <w:tcPr>
                <w:tcW w:w="3747" w:type="dxa"/>
              </w:tcPr>
            </w:tcPrChange>
          </w:tcPr>
          <w:p w14:paraId="1037533E" w14:textId="7EDFFBFC" w:rsidR="00564042" w:rsidRDefault="00BB35E4" w:rsidP="0016359F">
            <w:pPr>
              <w:cnfStyle w:val="000000100000" w:firstRow="0" w:lastRow="0" w:firstColumn="0" w:lastColumn="0" w:oddVBand="0" w:evenVBand="0" w:oddHBand="1" w:evenHBand="0" w:firstRowFirstColumn="0" w:firstRowLastColumn="0" w:lastRowFirstColumn="0" w:lastRowLastColumn="0"/>
            </w:pPr>
            <w:r>
              <w:t>Identifier for the FSP who is requesting a currency conversion</w:t>
            </w:r>
          </w:p>
        </w:tc>
      </w:tr>
      <w:tr w:rsidR="00FC59A6" w:rsidRPr="00157F3E" w14:paraId="52326AC0" w14:textId="77777777" w:rsidTr="00FC59A6">
        <w:tc>
          <w:tcPr>
            <w:cnfStyle w:val="001000000000" w:firstRow="0" w:lastRow="0" w:firstColumn="1" w:lastColumn="0" w:oddVBand="0" w:evenVBand="0" w:oddHBand="0" w:evenHBand="0" w:firstRowFirstColumn="0" w:firstRowLastColumn="0" w:lastRowFirstColumn="0" w:lastRowLastColumn="0"/>
            <w:tcW w:w="2376" w:type="dxa"/>
          </w:tcPr>
          <w:p w14:paraId="14967E89" w14:textId="00154F84" w:rsidR="00BB35E4" w:rsidRPr="006D0BEC" w:rsidRDefault="00BB35E4" w:rsidP="0016359F">
            <w:pPr>
              <w:rPr>
                <w:b w:val="0"/>
              </w:rPr>
            </w:pPr>
            <w:proofErr w:type="spellStart"/>
            <w:r>
              <w:rPr>
                <w:b w:val="0"/>
              </w:rPr>
              <w:t>respondingF</w:t>
            </w:r>
            <w:r w:rsidR="008D0FD6">
              <w:rPr>
                <w:b w:val="0"/>
              </w:rPr>
              <w:t>x</w:t>
            </w:r>
            <w:r>
              <w:rPr>
                <w:b w:val="0"/>
              </w:rPr>
              <w:t>p</w:t>
            </w:r>
            <w:proofErr w:type="spellEnd"/>
          </w:p>
        </w:tc>
        <w:tc>
          <w:tcPr>
            <w:tcW w:w="1276" w:type="dxa"/>
          </w:tcPr>
          <w:p w14:paraId="6C810D75" w14:textId="3875B6B0" w:rsidR="00BB35E4" w:rsidRDefault="00BB35E4" w:rsidP="0016359F">
            <w:pPr>
              <w:cnfStyle w:val="000000000000" w:firstRow="0" w:lastRow="0" w:firstColumn="0" w:lastColumn="0" w:oddVBand="0" w:evenVBand="0" w:oddHBand="0" w:evenHBand="0" w:firstRowFirstColumn="0" w:firstRowLastColumn="0" w:lastRowFirstColumn="0" w:lastRowLastColumn="0"/>
            </w:pPr>
            <w:r>
              <w:t>1</w:t>
            </w:r>
          </w:p>
        </w:tc>
        <w:tc>
          <w:tcPr>
            <w:tcW w:w="1418" w:type="dxa"/>
          </w:tcPr>
          <w:p w14:paraId="2DEE2A7B" w14:textId="1DA3A2B9" w:rsidR="00BB35E4" w:rsidRDefault="00BB35E4" w:rsidP="0016359F">
            <w:pPr>
              <w:cnfStyle w:val="000000000000" w:firstRow="0" w:lastRow="0" w:firstColumn="0" w:lastColumn="0" w:oddVBand="0" w:evenVBand="0" w:oddHBand="0" w:evenHBand="0" w:firstRowFirstColumn="0" w:firstRowLastColumn="0" w:lastRowFirstColumn="0" w:lastRowLastColumn="0"/>
            </w:pPr>
            <w:proofErr w:type="spellStart"/>
            <w:r>
              <w:t>FspId</w:t>
            </w:r>
            <w:proofErr w:type="spellEnd"/>
          </w:p>
        </w:tc>
        <w:tc>
          <w:tcPr>
            <w:tcW w:w="4172" w:type="dxa"/>
          </w:tcPr>
          <w:p w14:paraId="24E07698" w14:textId="2D865B4C" w:rsidR="00BB35E4" w:rsidRDefault="00BB35E4" w:rsidP="0016359F">
            <w:pPr>
              <w:cnfStyle w:val="000000000000" w:firstRow="0" w:lastRow="0" w:firstColumn="0" w:lastColumn="0" w:oddVBand="0" w:evenVBand="0" w:oddHBand="0" w:evenHBand="0" w:firstRowFirstColumn="0" w:firstRowLastColumn="0" w:lastRowFirstColumn="0" w:lastRowLastColumn="0"/>
            </w:pPr>
            <w:r>
              <w:t>Identifier for the FXP who is performing the currency conversion</w:t>
            </w:r>
          </w:p>
        </w:tc>
      </w:tr>
      <w:tr w:rsidR="00FC59A6" w:rsidRPr="00157F3E" w14:paraId="7FD0E289" w14:textId="77777777" w:rsidTr="00FC5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183" w:author="Michael Richards" w:date="2023-08-09T16:27:00Z">
              <w:tcPr>
                <w:tcW w:w="2376" w:type="dxa"/>
              </w:tcPr>
            </w:tcPrChange>
          </w:tcPr>
          <w:p w14:paraId="12A3F51E" w14:textId="4BA8E19C" w:rsidR="00BB35E4" w:rsidRDefault="00BB35E4" w:rsidP="0016359F">
            <w:pPr>
              <w:cnfStyle w:val="001000100000" w:firstRow="0" w:lastRow="0" w:firstColumn="1" w:lastColumn="0" w:oddVBand="0" w:evenVBand="0" w:oddHBand="1" w:evenHBand="0" w:firstRowFirstColumn="0" w:firstRowLastColumn="0" w:lastRowFirstColumn="0" w:lastRowLastColumn="0"/>
              <w:rPr>
                <w:b w:val="0"/>
              </w:rPr>
            </w:pPr>
            <w:proofErr w:type="spellStart"/>
            <w:r>
              <w:rPr>
                <w:b w:val="0"/>
              </w:rPr>
              <w:t>sourceAmount</w:t>
            </w:r>
            <w:proofErr w:type="spellEnd"/>
          </w:p>
        </w:tc>
        <w:tc>
          <w:tcPr>
            <w:tcW w:w="0" w:type="dxa"/>
            <w:tcPrChange w:id="184" w:author="Michael Richards" w:date="2023-08-09T16:27:00Z">
              <w:tcPr>
                <w:tcW w:w="1276" w:type="dxa"/>
              </w:tcPr>
            </w:tcPrChange>
          </w:tcPr>
          <w:p w14:paraId="36FF2FB4" w14:textId="5AE4E764" w:rsidR="00BB35E4" w:rsidRDefault="009422A2" w:rsidP="0016359F">
            <w:pPr>
              <w:cnfStyle w:val="000000100000" w:firstRow="0" w:lastRow="0" w:firstColumn="0" w:lastColumn="0" w:oddVBand="0" w:evenVBand="0" w:oddHBand="1" w:evenHBand="0" w:firstRowFirstColumn="0" w:firstRowLastColumn="0" w:lastRowFirstColumn="0" w:lastRowLastColumn="0"/>
            </w:pPr>
            <w:r>
              <w:t>1</w:t>
            </w:r>
          </w:p>
        </w:tc>
        <w:tc>
          <w:tcPr>
            <w:tcW w:w="1418" w:type="dxa"/>
            <w:tcPrChange w:id="185" w:author="Michael Richards" w:date="2023-08-09T16:27:00Z">
              <w:tcPr>
                <w:tcW w:w="1843" w:type="dxa"/>
                <w:gridSpan w:val="2"/>
              </w:tcPr>
            </w:tcPrChange>
          </w:tcPr>
          <w:p w14:paraId="76D5E1E1" w14:textId="1B468865" w:rsidR="00BB35E4" w:rsidRDefault="009422A2" w:rsidP="0016359F">
            <w:pPr>
              <w:cnfStyle w:val="000000100000" w:firstRow="0" w:lastRow="0" w:firstColumn="0" w:lastColumn="0" w:oddVBand="0" w:evenVBand="0" w:oddHBand="1" w:evenHBand="0" w:firstRowFirstColumn="0" w:firstRowLastColumn="0" w:lastRowFirstColumn="0" w:lastRowLastColumn="0"/>
            </w:pPr>
            <w:r>
              <w:t>Money</w:t>
            </w:r>
          </w:p>
        </w:tc>
        <w:tc>
          <w:tcPr>
            <w:tcW w:w="4172" w:type="dxa"/>
            <w:tcPrChange w:id="186" w:author="Michael Richards" w:date="2023-08-09T16:27:00Z">
              <w:tcPr>
                <w:tcW w:w="3747" w:type="dxa"/>
              </w:tcPr>
            </w:tcPrChange>
          </w:tcPr>
          <w:p w14:paraId="06477E9C" w14:textId="2E0CF37B" w:rsidR="00BB35E4" w:rsidRDefault="009422A2" w:rsidP="0016359F">
            <w:pPr>
              <w:cnfStyle w:val="000000100000" w:firstRow="0" w:lastRow="0" w:firstColumn="0" w:lastColumn="0" w:oddVBand="0" w:evenVBand="0" w:oddHBand="1" w:evenHBand="0" w:firstRowFirstColumn="0" w:firstRowLastColumn="0" w:lastRowFirstColumn="0" w:lastRowLastColumn="0"/>
            </w:pPr>
            <w:r>
              <w:t xml:space="preserve">The amount being offered for conversion by the </w:t>
            </w:r>
            <w:r w:rsidR="0008464A">
              <w:t>requesting FSP</w:t>
            </w:r>
          </w:p>
        </w:tc>
      </w:tr>
      <w:tr w:rsidR="00FC59A6" w:rsidRPr="00157F3E" w14:paraId="2C1A8459" w14:textId="77777777" w:rsidTr="00FC59A6">
        <w:tc>
          <w:tcPr>
            <w:cnfStyle w:val="001000000000" w:firstRow="0" w:lastRow="0" w:firstColumn="1" w:lastColumn="0" w:oddVBand="0" w:evenVBand="0" w:oddHBand="0" w:evenHBand="0" w:firstRowFirstColumn="0" w:firstRowLastColumn="0" w:lastRowFirstColumn="0" w:lastRowLastColumn="0"/>
            <w:tcW w:w="2376" w:type="dxa"/>
          </w:tcPr>
          <w:p w14:paraId="7EFEB724" w14:textId="1551D328" w:rsidR="0008464A" w:rsidRDefault="0008464A" w:rsidP="0016359F">
            <w:pPr>
              <w:rPr>
                <w:b w:val="0"/>
              </w:rPr>
            </w:pPr>
            <w:proofErr w:type="spellStart"/>
            <w:r>
              <w:rPr>
                <w:b w:val="0"/>
              </w:rPr>
              <w:t>targetAmount</w:t>
            </w:r>
            <w:proofErr w:type="spellEnd"/>
          </w:p>
        </w:tc>
        <w:tc>
          <w:tcPr>
            <w:tcW w:w="1276" w:type="dxa"/>
          </w:tcPr>
          <w:p w14:paraId="0CC4D5B8" w14:textId="7F1E63B8" w:rsidR="0008464A" w:rsidRDefault="0008464A" w:rsidP="0016359F">
            <w:pPr>
              <w:cnfStyle w:val="000000000000" w:firstRow="0" w:lastRow="0" w:firstColumn="0" w:lastColumn="0" w:oddVBand="0" w:evenVBand="0" w:oddHBand="0" w:evenHBand="0" w:firstRowFirstColumn="0" w:firstRowLastColumn="0" w:lastRowFirstColumn="0" w:lastRowLastColumn="0"/>
            </w:pPr>
            <w:r>
              <w:t>1</w:t>
            </w:r>
          </w:p>
        </w:tc>
        <w:tc>
          <w:tcPr>
            <w:tcW w:w="1418" w:type="dxa"/>
          </w:tcPr>
          <w:p w14:paraId="7647AE36" w14:textId="4B9983AE" w:rsidR="0008464A" w:rsidRDefault="0008464A" w:rsidP="0016359F">
            <w:pPr>
              <w:cnfStyle w:val="000000000000" w:firstRow="0" w:lastRow="0" w:firstColumn="0" w:lastColumn="0" w:oddVBand="0" w:evenVBand="0" w:oddHBand="0" w:evenHBand="0" w:firstRowFirstColumn="0" w:firstRowLastColumn="0" w:lastRowFirstColumn="0" w:lastRowLastColumn="0"/>
            </w:pPr>
            <w:r>
              <w:t>Money</w:t>
            </w:r>
          </w:p>
        </w:tc>
        <w:tc>
          <w:tcPr>
            <w:tcW w:w="4172" w:type="dxa"/>
          </w:tcPr>
          <w:p w14:paraId="36F33A90" w14:textId="06FB0E0A" w:rsidR="0008464A" w:rsidRDefault="0008464A" w:rsidP="0016359F">
            <w:pPr>
              <w:cnfStyle w:val="000000000000" w:firstRow="0" w:lastRow="0" w:firstColumn="0" w:lastColumn="0" w:oddVBand="0" w:evenVBand="0" w:oddHBand="0" w:evenHBand="0" w:firstRowFirstColumn="0" w:firstRowLastColumn="0" w:lastRowFirstColumn="0" w:lastRowLastColumn="0"/>
            </w:pPr>
            <w:r>
              <w:t xml:space="preserve">The amount which </w:t>
            </w:r>
            <w:r w:rsidR="00196B72">
              <w:t>the FXP is to credit to the requesting FSP in the target currency</w:t>
            </w:r>
          </w:p>
        </w:tc>
      </w:tr>
      <w:tr w:rsidR="00FC59A6" w:rsidRPr="00157F3E" w14:paraId="0785EA82" w14:textId="77777777" w:rsidTr="00FC5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187" w:author="Michael Richards" w:date="2023-08-09T16:27:00Z">
              <w:tcPr>
                <w:tcW w:w="2376" w:type="dxa"/>
              </w:tcPr>
            </w:tcPrChange>
          </w:tcPr>
          <w:p w14:paraId="408F4B47" w14:textId="59B73B55" w:rsidR="00502734" w:rsidRDefault="00C61D60" w:rsidP="00502734">
            <w:pPr>
              <w:cnfStyle w:val="001000100000" w:firstRow="0" w:lastRow="0" w:firstColumn="1" w:lastColumn="0" w:oddVBand="0" w:evenVBand="0" w:oddHBand="1" w:evenHBand="0" w:firstRowFirstColumn="0" w:firstRowLastColumn="0" w:lastRowFirstColumn="0" w:lastRowLastColumn="0"/>
              <w:rPr>
                <w:b w:val="0"/>
              </w:rPr>
            </w:pPr>
            <w:r>
              <w:rPr>
                <w:b w:val="0"/>
              </w:rPr>
              <w:t>condition</w:t>
            </w:r>
          </w:p>
        </w:tc>
        <w:tc>
          <w:tcPr>
            <w:tcW w:w="0" w:type="dxa"/>
            <w:tcPrChange w:id="188" w:author="Michael Richards" w:date="2023-08-09T16:27:00Z">
              <w:tcPr>
                <w:tcW w:w="1276" w:type="dxa"/>
              </w:tcPr>
            </w:tcPrChange>
          </w:tcPr>
          <w:p w14:paraId="5447AACC" w14:textId="6138119E" w:rsidR="00502734" w:rsidRDefault="00502734" w:rsidP="00502734">
            <w:pPr>
              <w:cnfStyle w:val="000000100000" w:firstRow="0" w:lastRow="0" w:firstColumn="0" w:lastColumn="0" w:oddVBand="0" w:evenVBand="0" w:oddHBand="1" w:evenHBand="0" w:firstRowFirstColumn="0" w:firstRowLastColumn="0" w:lastRowFirstColumn="0" w:lastRowLastColumn="0"/>
            </w:pPr>
            <w:r>
              <w:t>1</w:t>
            </w:r>
          </w:p>
        </w:tc>
        <w:tc>
          <w:tcPr>
            <w:tcW w:w="1418" w:type="dxa"/>
            <w:tcPrChange w:id="189" w:author="Michael Richards" w:date="2023-08-09T16:27:00Z">
              <w:tcPr>
                <w:tcW w:w="1843" w:type="dxa"/>
                <w:gridSpan w:val="2"/>
              </w:tcPr>
            </w:tcPrChange>
          </w:tcPr>
          <w:p w14:paraId="5C70434D" w14:textId="656C1FB7" w:rsidR="00502734" w:rsidRDefault="001F6D63" w:rsidP="00502734">
            <w:pPr>
              <w:cnfStyle w:val="000000100000" w:firstRow="0" w:lastRow="0" w:firstColumn="0" w:lastColumn="0" w:oddVBand="0" w:evenVBand="0" w:oddHBand="1" w:evenHBand="0" w:firstRowFirstColumn="0" w:firstRowLastColumn="0" w:lastRowFirstColumn="0" w:lastRowLastColumn="0"/>
            </w:pPr>
            <w:proofErr w:type="spellStart"/>
            <w:r>
              <w:t>llp</w:t>
            </w:r>
            <w:r w:rsidR="00C61D60">
              <w:t>Condition</w:t>
            </w:r>
            <w:proofErr w:type="spellEnd"/>
          </w:p>
        </w:tc>
        <w:tc>
          <w:tcPr>
            <w:tcW w:w="4172" w:type="dxa"/>
            <w:tcPrChange w:id="190" w:author="Michael Richards" w:date="2023-08-09T16:27:00Z">
              <w:tcPr>
                <w:tcW w:w="3747" w:type="dxa"/>
              </w:tcPr>
            </w:tcPrChange>
          </w:tcPr>
          <w:p w14:paraId="59D2D017" w14:textId="0D976A68" w:rsidR="00502734" w:rsidRDefault="001F6D63" w:rsidP="00502734">
            <w:pPr>
              <w:cnfStyle w:val="000000100000" w:firstRow="0" w:lastRow="0" w:firstColumn="0" w:lastColumn="0" w:oddVBand="0" w:evenVBand="0" w:oddHBand="1" w:evenHBand="0" w:firstRowFirstColumn="0" w:firstRowLastColumn="0" w:lastRowFirstColumn="0" w:lastRowLastColumn="0"/>
            </w:pPr>
            <w:r>
              <w:t xml:space="preserve">ILP </w:t>
            </w:r>
            <w:r w:rsidR="00C61D60">
              <w:t xml:space="preserve">condition received by the </w:t>
            </w:r>
            <w:r w:rsidR="00FF7BB4">
              <w:t>requesting FSP when the quote was approved</w:t>
            </w:r>
            <w:r w:rsidR="00EA3641">
              <w:t>.</w:t>
            </w:r>
          </w:p>
        </w:tc>
      </w:tr>
    </w:tbl>
    <w:p w14:paraId="31946F08" w14:textId="45EC7CFA" w:rsidR="00EA4A78" w:rsidRDefault="00EA4A78" w:rsidP="008110BF"/>
    <w:p w14:paraId="1C834FC6" w14:textId="3B4A08DB" w:rsidR="009F33DA" w:rsidRDefault="00260F6D" w:rsidP="00260F6D">
      <w:pPr>
        <w:pStyle w:val="Heading4"/>
      </w:pPr>
      <w:r>
        <w:t>Responses</w:t>
      </w:r>
    </w:p>
    <w:p w14:paraId="22427AE6" w14:textId="09E462E7" w:rsidR="00260F6D" w:rsidRDefault="00391A4F" w:rsidP="00260F6D">
      <w:r>
        <w:t>This section describes the callbacks that are made by the server under the resour</w:t>
      </w:r>
      <w:r w:rsidR="00F03A2F">
        <w:t>c</w:t>
      </w:r>
      <w:r>
        <w:t xml:space="preserve">e </w:t>
      </w:r>
      <w:r w:rsidR="003421B0">
        <w:rPr>
          <w:b/>
          <w:bCs/>
        </w:rPr>
        <w:t>/</w:t>
      </w:r>
      <w:proofErr w:type="spellStart"/>
      <w:r w:rsidR="00A178A2">
        <w:rPr>
          <w:b/>
          <w:bCs/>
        </w:rPr>
        <w:t>fxTransfer</w:t>
      </w:r>
      <w:r w:rsidR="0028533A">
        <w:rPr>
          <w:b/>
          <w:bCs/>
        </w:rPr>
        <w:t>s</w:t>
      </w:r>
      <w:proofErr w:type="spellEnd"/>
      <w:r w:rsidR="003421B0">
        <w:t>.</w:t>
      </w:r>
    </w:p>
    <w:p w14:paraId="05F2CF54" w14:textId="19B2E900" w:rsidR="003421B0" w:rsidRDefault="003421B0" w:rsidP="003421B0">
      <w:pPr>
        <w:pStyle w:val="Heading5"/>
      </w:pPr>
      <w:r>
        <w:t>PUT /</w:t>
      </w:r>
      <w:proofErr w:type="spellStart"/>
      <w:r w:rsidR="00A178A2">
        <w:t>fxTransfer</w:t>
      </w:r>
      <w:r w:rsidR="0028533A">
        <w:t>s</w:t>
      </w:r>
      <w:proofErr w:type="spellEnd"/>
      <w:r>
        <w:t>/&lt;ID&gt;</w:t>
      </w:r>
    </w:p>
    <w:p w14:paraId="2D271AF3" w14:textId="7FA15780" w:rsidR="003421B0" w:rsidRDefault="006D2ACC" w:rsidP="006D2ACC">
      <w:r>
        <w:t xml:space="preserve">The callback </w:t>
      </w:r>
      <w:r>
        <w:rPr>
          <w:b/>
          <w:bCs/>
        </w:rPr>
        <w:t>PUT /</w:t>
      </w:r>
      <w:proofErr w:type="spellStart"/>
      <w:r w:rsidR="00A178A2">
        <w:rPr>
          <w:b/>
          <w:bCs/>
        </w:rPr>
        <w:t>fxTransfer</w:t>
      </w:r>
      <w:r w:rsidR="0028533A">
        <w:rPr>
          <w:b/>
          <w:bCs/>
        </w:rPr>
        <w:t>s</w:t>
      </w:r>
      <w:proofErr w:type="spellEnd"/>
      <w:r>
        <w:rPr>
          <w:b/>
          <w:bCs/>
        </w:rPr>
        <w:t>/</w:t>
      </w:r>
      <w:r>
        <w:t>&lt;ID</w:t>
      </w:r>
      <w:r w:rsidR="006154B8">
        <w:t xml:space="preserve">&gt; is used to inform the requester about the outcome of a </w:t>
      </w:r>
      <w:r w:rsidR="001E5954">
        <w:t>request for execution of a currency conversion.</w:t>
      </w:r>
      <w:r w:rsidR="00A11ADD">
        <w:t xml:space="preserve"> The </w:t>
      </w:r>
      <w:r w:rsidR="00A11ADD" w:rsidRPr="00CD288F">
        <w:rPr>
          <w:i/>
          <w:iCs/>
        </w:rPr>
        <w:t>&lt;ID&gt;</w:t>
      </w:r>
      <w:r w:rsidR="00A11ADD">
        <w:t xml:space="preserve"> field in the URI should contain the </w:t>
      </w:r>
      <w:proofErr w:type="spellStart"/>
      <w:r w:rsidR="00CD288F">
        <w:t>commitRequestId</w:t>
      </w:r>
      <w:proofErr w:type="spellEnd"/>
      <w:r w:rsidR="00CD288F">
        <w:t xml:space="preserve"> that was used when the execution of the currency conversion was requested.</w:t>
      </w:r>
    </w:p>
    <w:p w14:paraId="7CB65F1E" w14:textId="78405297" w:rsidR="002111BB" w:rsidRDefault="00206DC4" w:rsidP="006D2ACC">
      <w:r>
        <w:t>The data model for the callback is as follows:</w:t>
      </w:r>
    </w:p>
    <w:tbl>
      <w:tblPr>
        <w:tblStyle w:val="GridTable4-Accent1"/>
        <w:tblW w:w="0" w:type="auto"/>
        <w:tblLook w:val="04A0" w:firstRow="1" w:lastRow="0" w:firstColumn="1" w:lastColumn="0" w:noHBand="0" w:noVBand="1"/>
      </w:tblPr>
      <w:tblGrid>
        <w:gridCol w:w="2190"/>
        <w:gridCol w:w="1207"/>
        <w:gridCol w:w="2098"/>
        <w:gridCol w:w="3747"/>
      </w:tblGrid>
      <w:tr w:rsidR="00206DC4" w14:paraId="720927DA" w14:textId="77777777" w:rsidTr="00601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0" w:type="dxa"/>
          </w:tcPr>
          <w:p w14:paraId="5430845F" w14:textId="77777777" w:rsidR="00206DC4" w:rsidRDefault="00206DC4" w:rsidP="0016359F">
            <w:pPr>
              <w:jc w:val="center"/>
            </w:pPr>
            <w:r>
              <w:t>Name</w:t>
            </w:r>
          </w:p>
        </w:tc>
        <w:tc>
          <w:tcPr>
            <w:tcW w:w="0" w:type="dxa"/>
          </w:tcPr>
          <w:p w14:paraId="64530794" w14:textId="77777777" w:rsidR="00206DC4" w:rsidRDefault="00206DC4" w:rsidP="0016359F">
            <w:pPr>
              <w:jc w:val="center"/>
              <w:cnfStyle w:val="100000000000" w:firstRow="1" w:lastRow="0" w:firstColumn="0" w:lastColumn="0" w:oddVBand="0" w:evenVBand="0" w:oddHBand="0" w:evenHBand="0" w:firstRowFirstColumn="0" w:firstRowLastColumn="0" w:lastRowFirstColumn="0" w:lastRowLastColumn="0"/>
            </w:pPr>
            <w:r>
              <w:t>Cardinality</w:t>
            </w:r>
          </w:p>
        </w:tc>
        <w:tc>
          <w:tcPr>
            <w:tcW w:w="2098" w:type="dxa"/>
          </w:tcPr>
          <w:p w14:paraId="60569527" w14:textId="77777777" w:rsidR="00206DC4" w:rsidRDefault="00206DC4" w:rsidP="0016359F">
            <w:pPr>
              <w:jc w:val="center"/>
              <w:cnfStyle w:val="100000000000" w:firstRow="1" w:lastRow="0" w:firstColumn="0" w:lastColumn="0" w:oddVBand="0" w:evenVBand="0" w:oddHBand="0" w:evenHBand="0" w:firstRowFirstColumn="0" w:firstRowLastColumn="0" w:lastRowFirstColumn="0" w:lastRowLastColumn="0"/>
            </w:pPr>
            <w:r>
              <w:t>Type</w:t>
            </w:r>
          </w:p>
        </w:tc>
        <w:tc>
          <w:tcPr>
            <w:tcW w:w="3747" w:type="dxa"/>
          </w:tcPr>
          <w:p w14:paraId="74A4D195" w14:textId="77777777" w:rsidR="00206DC4" w:rsidRDefault="00206DC4" w:rsidP="0016359F">
            <w:pPr>
              <w:jc w:val="center"/>
              <w:cnfStyle w:val="100000000000" w:firstRow="1" w:lastRow="0" w:firstColumn="0" w:lastColumn="0" w:oddVBand="0" w:evenVBand="0" w:oddHBand="0" w:evenHBand="0" w:firstRowFirstColumn="0" w:firstRowLastColumn="0" w:lastRowFirstColumn="0" w:lastRowLastColumn="0"/>
            </w:pPr>
            <w:r>
              <w:t>Comment</w:t>
            </w:r>
          </w:p>
        </w:tc>
      </w:tr>
      <w:tr w:rsidR="00206DC4" w:rsidRPr="00284DB7" w14:paraId="1ACA2815" w14:textId="77777777" w:rsidTr="00601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0" w:type="dxa"/>
          </w:tcPr>
          <w:p w14:paraId="644AD798" w14:textId="7589D1CA" w:rsidR="00206DC4" w:rsidRPr="00284DB7" w:rsidRDefault="00271D53" w:rsidP="0016359F">
            <w:pPr>
              <w:rPr>
                <w:b w:val="0"/>
                <w:bCs w:val="0"/>
              </w:rPr>
            </w:pPr>
            <w:r>
              <w:rPr>
                <w:b w:val="0"/>
                <w:bCs w:val="0"/>
              </w:rPr>
              <w:t>fulfilment</w:t>
            </w:r>
          </w:p>
        </w:tc>
        <w:tc>
          <w:tcPr>
            <w:tcW w:w="0" w:type="dxa"/>
          </w:tcPr>
          <w:p w14:paraId="263DD6BC" w14:textId="422ACFF3" w:rsidR="00206DC4" w:rsidRPr="00284DB7" w:rsidRDefault="00271D53" w:rsidP="0016359F">
            <w:pPr>
              <w:cnfStyle w:val="000000100000" w:firstRow="0" w:lastRow="0" w:firstColumn="0" w:lastColumn="0" w:oddVBand="0" w:evenVBand="0" w:oddHBand="1" w:evenHBand="0" w:firstRowFirstColumn="0" w:firstRowLastColumn="0" w:lastRowFirstColumn="0" w:lastRowLastColumn="0"/>
            </w:pPr>
            <w:r>
              <w:t>0..</w:t>
            </w:r>
            <w:r w:rsidR="00206DC4">
              <w:t>1</w:t>
            </w:r>
          </w:p>
        </w:tc>
        <w:tc>
          <w:tcPr>
            <w:tcW w:w="2098" w:type="dxa"/>
          </w:tcPr>
          <w:p w14:paraId="2D63AF15" w14:textId="4C1F161E" w:rsidR="00206DC4" w:rsidRPr="00284DB7" w:rsidRDefault="00D4200E" w:rsidP="0016359F">
            <w:pPr>
              <w:cnfStyle w:val="000000100000" w:firstRow="0" w:lastRow="0" w:firstColumn="0" w:lastColumn="0" w:oddVBand="0" w:evenVBand="0" w:oddHBand="1" w:evenHBand="0" w:firstRowFirstColumn="0" w:firstRowLastColumn="0" w:lastRowFirstColumn="0" w:lastRowLastColumn="0"/>
            </w:pPr>
            <w:proofErr w:type="spellStart"/>
            <w:r>
              <w:t>IlpFulfilment</w:t>
            </w:r>
            <w:proofErr w:type="spellEnd"/>
          </w:p>
        </w:tc>
        <w:tc>
          <w:tcPr>
            <w:tcW w:w="3747" w:type="dxa"/>
          </w:tcPr>
          <w:p w14:paraId="644088BA" w14:textId="6BA6B3AC" w:rsidR="00206DC4" w:rsidRPr="00284DB7" w:rsidRDefault="00D4200E" w:rsidP="0016359F">
            <w:pPr>
              <w:cnfStyle w:val="000000100000" w:firstRow="0" w:lastRow="0" w:firstColumn="0" w:lastColumn="0" w:oddVBand="0" w:evenVBand="0" w:oddHBand="1" w:evenHBand="0" w:firstRowFirstColumn="0" w:firstRowLastColumn="0" w:lastRowFirstColumn="0" w:lastRowLastColumn="0"/>
            </w:pPr>
            <w:r>
              <w:t xml:space="preserve">The fulfilment of the condition specified for the currency conversion. Mandatory if the </w:t>
            </w:r>
            <w:r w:rsidR="00743773">
              <w:t>conversion has been executed suc</w:t>
            </w:r>
            <w:r w:rsidR="0028533A">
              <w:t>c</w:t>
            </w:r>
            <w:r w:rsidR="00743773">
              <w:t>essfully</w:t>
            </w:r>
            <w:r w:rsidR="00206DC4">
              <w:t>.</w:t>
            </w:r>
          </w:p>
        </w:tc>
      </w:tr>
      <w:tr w:rsidR="00206DC4" w:rsidRPr="00157F3E" w14:paraId="24F141E3" w14:textId="77777777" w:rsidTr="006017B9">
        <w:tc>
          <w:tcPr>
            <w:cnfStyle w:val="001000000000" w:firstRow="0" w:lastRow="0" w:firstColumn="1" w:lastColumn="0" w:oddVBand="0" w:evenVBand="0" w:oddHBand="0" w:evenHBand="0" w:firstRowFirstColumn="0" w:firstRowLastColumn="0" w:lastRowFirstColumn="0" w:lastRowLastColumn="0"/>
            <w:tcW w:w="2190" w:type="dxa"/>
          </w:tcPr>
          <w:p w14:paraId="58705F4E" w14:textId="724DCA87" w:rsidR="00206DC4" w:rsidRPr="00500875" w:rsidRDefault="00AB18FF" w:rsidP="0016359F">
            <w:pPr>
              <w:rPr>
                <w:b w:val="0"/>
                <w:bCs w:val="0"/>
              </w:rPr>
            </w:pPr>
            <w:proofErr w:type="spellStart"/>
            <w:r>
              <w:rPr>
                <w:b w:val="0"/>
                <w:bCs w:val="0"/>
              </w:rPr>
              <w:t>completedTimeStamp</w:t>
            </w:r>
            <w:proofErr w:type="spellEnd"/>
          </w:p>
        </w:tc>
        <w:tc>
          <w:tcPr>
            <w:tcW w:w="0" w:type="dxa"/>
          </w:tcPr>
          <w:p w14:paraId="6A051D95" w14:textId="0071E581" w:rsidR="00206DC4" w:rsidRDefault="00AB18FF" w:rsidP="0016359F">
            <w:pPr>
              <w:cnfStyle w:val="000000000000" w:firstRow="0" w:lastRow="0" w:firstColumn="0" w:lastColumn="0" w:oddVBand="0" w:evenVBand="0" w:oddHBand="0" w:evenHBand="0" w:firstRowFirstColumn="0" w:firstRowLastColumn="0" w:lastRowFirstColumn="0" w:lastRowLastColumn="0"/>
            </w:pPr>
            <w:r>
              <w:t>0..</w:t>
            </w:r>
            <w:r w:rsidR="00206DC4">
              <w:t>1</w:t>
            </w:r>
          </w:p>
        </w:tc>
        <w:tc>
          <w:tcPr>
            <w:tcW w:w="2098" w:type="dxa"/>
          </w:tcPr>
          <w:p w14:paraId="614CCCB2" w14:textId="3C2A63F4" w:rsidR="00206DC4" w:rsidRPr="00157F3E" w:rsidRDefault="00AB18FF" w:rsidP="0016359F">
            <w:pPr>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p>
        </w:tc>
        <w:tc>
          <w:tcPr>
            <w:tcW w:w="3747" w:type="dxa"/>
          </w:tcPr>
          <w:p w14:paraId="5A55B443" w14:textId="18CF16EE" w:rsidR="00206DC4" w:rsidRDefault="00AB18FF" w:rsidP="0016359F">
            <w:pPr>
              <w:cnfStyle w:val="000000000000" w:firstRow="0" w:lastRow="0" w:firstColumn="0" w:lastColumn="0" w:oddVBand="0" w:evenVBand="0" w:oddHBand="0" w:evenHBand="0" w:firstRowFirstColumn="0" w:firstRowLastColumn="0" w:lastRowFirstColumn="0" w:lastRowLastColumn="0"/>
            </w:pPr>
            <w:r>
              <w:t>Time and date when the conversion was executed</w:t>
            </w:r>
            <w:r w:rsidR="00206DC4">
              <w:t>.</w:t>
            </w:r>
          </w:p>
        </w:tc>
      </w:tr>
      <w:tr w:rsidR="00AB18FF" w:rsidRPr="00157F3E" w14:paraId="767D439E" w14:textId="77777777" w:rsidTr="00601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0" w:type="dxa"/>
          </w:tcPr>
          <w:p w14:paraId="53EC1B85" w14:textId="4F9533E7" w:rsidR="00AB18FF" w:rsidRDefault="00717B62" w:rsidP="0016359F">
            <w:pPr>
              <w:rPr>
                <w:b w:val="0"/>
                <w:bCs w:val="0"/>
              </w:rPr>
            </w:pPr>
            <w:proofErr w:type="spellStart"/>
            <w:r>
              <w:rPr>
                <w:b w:val="0"/>
                <w:bCs w:val="0"/>
              </w:rPr>
              <w:t>conversionState</w:t>
            </w:r>
            <w:proofErr w:type="spellEnd"/>
          </w:p>
        </w:tc>
        <w:tc>
          <w:tcPr>
            <w:tcW w:w="0" w:type="dxa"/>
          </w:tcPr>
          <w:p w14:paraId="23E892D0" w14:textId="29F4F7DE" w:rsidR="00AB18FF" w:rsidRDefault="00717B62" w:rsidP="0016359F">
            <w:pPr>
              <w:cnfStyle w:val="000000100000" w:firstRow="0" w:lastRow="0" w:firstColumn="0" w:lastColumn="0" w:oddVBand="0" w:evenVBand="0" w:oddHBand="1" w:evenHBand="0" w:firstRowFirstColumn="0" w:firstRowLastColumn="0" w:lastRowFirstColumn="0" w:lastRowLastColumn="0"/>
            </w:pPr>
            <w:r>
              <w:t>1</w:t>
            </w:r>
          </w:p>
        </w:tc>
        <w:tc>
          <w:tcPr>
            <w:tcW w:w="2098" w:type="dxa"/>
          </w:tcPr>
          <w:p w14:paraId="2C54F2B5" w14:textId="04D9CE8F" w:rsidR="00AB18FF" w:rsidRDefault="00EC753B" w:rsidP="0016359F">
            <w:pPr>
              <w:cnfStyle w:val="000000100000" w:firstRow="0" w:lastRow="0" w:firstColumn="0" w:lastColumn="0" w:oddVBand="0" w:evenVBand="0" w:oddHBand="1" w:evenHBand="0" w:firstRowFirstColumn="0" w:firstRowLastColumn="0" w:lastRowFirstColumn="0" w:lastRowLastColumn="0"/>
            </w:pPr>
            <w:proofErr w:type="spellStart"/>
            <w:r>
              <w:t>TransferState</w:t>
            </w:r>
            <w:proofErr w:type="spellEnd"/>
          </w:p>
        </w:tc>
        <w:tc>
          <w:tcPr>
            <w:tcW w:w="3747" w:type="dxa"/>
          </w:tcPr>
          <w:p w14:paraId="51EFC59F" w14:textId="23051AB5" w:rsidR="00AB18FF" w:rsidRDefault="0020204E" w:rsidP="0016359F">
            <w:pPr>
              <w:cnfStyle w:val="000000100000" w:firstRow="0" w:lastRow="0" w:firstColumn="0" w:lastColumn="0" w:oddVBand="0" w:evenVBand="0" w:oddHBand="1" w:evenHBand="0" w:firstRowFirstColumn="0" w:firstRowLastColumn="0" w:lastRowFirstColumn="0" w:lastRowLastColumn="0"/>
            </w:pPr>
            <w:r>
              <w:t xml:space="preserve">The </w:t>
            </w:r>
            <w:proofErr w:type="gramStart"/>
            <w:r>
              <w:t>current status</w:t>
            </w:r>
            <w:proofErr w:type="gramEnd"/>
            <w:r>
              <w:t xml:space="preserve"> of the conversion request.</w:t>
            </w:r>
          </w:p>
        </w:tc>
      </w:tr>
      <w:tr w:rsidR="000D0435" w:rsidRPr="00157F3E" w14:paraId="00EB0589" w14:textId="77777777" w:rsidTr="006017B9">
        <w:tc>
          <w:tcPr>
            <w:cnfStyle w:val="001000000000" w:firstRow="0" w:lastRow="0" w:firstColumn="1" w:lastColumn="0" w:oddVBand="0" w:evenVBand="0" w:oddHBand="0" w:evenHBand="0" w:firstRowFirstColumn="0" w:firstRowLastColumn="0" w:lastRowFirstColumn="0" w:lastRowLastColumn="0"/>
            <w:tcW w:w="2190" w:type="dxa"/>
          </w:tcPr>
          <w:p w14:paraId="10D61478" w14:textId="0C2E94EA" w:rsidR="000D0435" w:rsidRDefault="000D0435" w:rsidP="0016359F">
            <w:pPr>
              <w:rPr>
                <w:b w:val="0"/>
                <w:bCs w:val="0"/>
              </w:rPr>
            </w:pPr>
            <w:proofErr w:type="spellStart"/>
            <w:r>
              <w:rPr>
                <w:b w:val="0"/>
                <w:bCs w:val="0"/>
              </w:rPr>
              <w:t>extensionList</w:t>
            </w:r>
            <w:proofErr w:type="spellEnd"/>
          </w:p>
        </w:tc>
        <w:tc>
          <w:tcPr>
            <w:tcW w:w="0" w:type="dxa"/>
          </w:tcPr>
          <w:p w14:paraId="7FDBEB33" w14:textId="499AA04F" w:rsidR="000D0435" w:rsidRDefault="000D0435" w:rsidP="0016359F">
            <w:pPr>
              <w:cnfStyle w:val="000000000000" w:firstRow="0" w:lastRow="0" w:firstColumn="0" w:lastColumn="0" w:oddVBand="0" w:evenVBand="0" w:oddHBand="0" w:evenHBand="0" w:firstRowFirstColumn="0" w:firstRowLastColumn="0" w:lastRowFirstColumn="0" w:lastRowLastColumn="0"/>
            </w:pPr>
            <w:r>
              <w:t>0..1</w:t>
            </w:r>
          </w:p>
        </w:tc>
        <w:tc>
          <w:tcPr>
            <w:tcW w:w="2098" w:type="dxa"/>
          </w:tcPr>
          <w:p w14:paraId="32DAF8CB" w14:textId="4158D81C" w:rsidR="000D0435" w:rsidRDefault="000D0435" w:rsidP="0016359F">
            <w:pPr>
              <w:cnfStyle w:val="000000000000" w:firstRow="0" w:lastRow="0" w:firstColumn="0" w:lastColumn="0" w:oddVBand="0" w:evenVBand="0" w:oddHBand="0" w:evenHBand="0" w:firstRowFirstColumn="0" w:firstRowLastColumn="0" w:lastRowFirstColumn="0" w:lastRowLastColumn="0"/>
            </w:pPr>
            <w:proofErr w:type="spellStart"/>
            <w:r>
              <w:t>ExtensionList</w:t>
            </w:r>
            <w:proofErr w:type="spellEnd"/>
          </w:p>
        </w:tc>
        <w:tc>
          <w:tcPr>
            <w:tcW w:w="3747" w:type="dxa"/>
          </w:tcPr>
          <w:p w14:paraId="15874191" w14:textId="17369E71" w:rsidR="000D0435" w:rsidRDefault="000D0435" w:rsidP="0016359F">
            <w:pPr>
              <w:cnfStyle w:val="000000000000" w:firstRow="0" w:lastRow="0" w:firstColumn="0" w:lastColumn="0" w:oddVBand="0" w:evenVBand="0" w:oddHBand="0" w:evenHBand="0" w:firstRowFirstColumn="0" w:firstRowLastColumn="0" w:lastRowFirstColumn="0" w:lastRowLastColumn="0"/>
            </w:pPr>
            <w:r>
              <w:t>Optional extension list, specific to the deployment.</w:t>
            </w:r>
          </w:p>
        </w:tc>
      </w:tr>
    </w:tbl>
    <w:p w14:paraId="56AD5F5E" w14:textId="37C0165D" w:rsidR="00206DC4" w:rsidRDefault="00206DC4" w:rsidP="006D2ACC"/>
    <w:p w14:paraId="6B976FE2" w14:textId="0C8F5695" w:rsidR="003C165C" w:rsidRDefault="003C165C" w:rsidP="003C165C">
      <w:pPr>
        <w:pStyle w:val="Heading5"/>
      </w:pPr>
      <w:r>
        <w:t>PATCH /</w:t>
      </w:r>
      <w:proofErr w:type="spellStart"/>
      <w:r>
        <w:t>fxTransfers</w:t>
      </w:r>
      <w:proofErr w:type="spellEnd"/>
      <w:r>
        <w:t>/&lt;ID&gt;</w:t>
      </w:r>
    </w:p>
    <w:p w14:paraId="2BAC2AB6" w14:textId="0374C92B" w:rsidR="003C165C" w:rsidRDefault="003C165C" w:rsidP="003C165C">
      <w:r>
        <w:t xml:space="preserve">The callback </w:t>
      </w:r>
      <w:r>
        <w:rPr>
          <w:b/>
          <w:bCs/>
        </w:rPr>
        <w:t>PATCH /</w:t>
      </w:r>
      <w:proofErr w:type="spellStart"/>
      <w:r>
        <w:rPr>
          <w:b/>
          <w:bCs/>
        </w:rPr>
        <w:t>fxTransfers</w:t>
      </w:r>
      <w:proofErr w:type="spellEnd"/>
      <w:r>
        <w:rPr>
          <w:b/>
          <w:bCs/>
        </w:rPr>
        <w:t>/</w:t>
      </w:r>
      <w:r>
        <w:t xml:space="preserve">&lt;ID&gt; is used to inform the requester about the </w:t>
      </w:r>
      <w:r w:rsidR="00C32547">
        <w:t>final determination by the switch</w:t>
      </w:r>
      <w:r>
        <w:t xml:space="preserve"> of </w:t>
      </w:r>
      <w:r w:rsidR="00C32547">
        <w:t xml:space="preserve">the transfer </w:t>
      </w:r>
      <w:del w:id="191" w:author="Michael Richards" w:date="2023-08-09T16:28:00Z">
        <w:r w:rsidR="000E7B86" w:rsidDel="00FC59A6">
          <w:delText>related to</w:delText>
        </w:r>
      </w:del>
      <w:ins w:id="192" w:author="Michael Richards" w:date="2023-08-09T16:28:00Z">
        <w:r w:rsidR="00FC59A6">
          <w:t>whi</w:t>
        </w:r>
      </w:ins>
      <w:ins w:id="193" w:author="Michael Richards" w:date="2023-08-09T16:29:00Z">
        <w:r w:rsidR="00FC59A6">
          <w:t>ch determines the status of</w:t>
        </w:r>
      </w:ins>
      <w:r w:rsidR="000E7B86">
        <w:t xml:space="preserve"> </w:t>
      </w:r>
      <w:r>
        <w:t xml:space="preserve">a request for execution of a currency conversion. The </w:t>
      </w:r>
      <w:r w:rsidRPr="00CD288F">
        <w:rPr>
          <w:i/>
          <w:iCs/>
        </w:rPr>
        <w:t>&lt;ID&gt;</w:t>
      </w:r>
      <w:r>
        <w:t xml:space="preserve"> field in the URI should contain the </w:t>
      </w:r>
      <w:proofErr w:type="spellStart"/>
      <w:r>
        <w:t>commitRequestId</w:t>
      </w:r>
      <w:proofErr w:type="spellEnd"/>
      <w:r>
        <w:t xml:space="preserve"> that was used when the execution of the currency conversion was requested.</w:t>
      </w:r>
    </w:p>
    <w:p w14:paraId="06EF5A78" w14:textId="77777777" w:rsidR="003C165C" w:rsidRDefault="003C165C" w:rsidP="003C165C">
      <w:r>
        <w:t>The data model for the callback is as follows:</w:t>
      </w:r>
    </w:p>
    <w:tbl>
      <w:tblPr>
        <w:tblStyle w:val="GridTable4-Accent1"/>
        <w:tblW w:w="0" w:type="auto"/>
        <w:tblLook w:val="04A0" w:firstRow="1" w:lastRow="0" w:firstColumn="1" w:lastColumn="0" w:noHBand="0" w:noVBand="1"/>
      </w:tblPr>
      <w:tblGrid>
        <w:gridCol w:w="2190"/>
        <w:gridCol w:w="1207"/>
        <w:gridCol w:w="1810"/>
        <w:gridCol w:w="4035"/>
      </w:tblGrid>
      <w:tr w:rsidR="003C165C" w14:paraId="167D6E41" w14:textId="77777777" w:rsidTr="00FA4D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14:paraId="276E529C" w14:textId="77777777" w:rsidR="003C165C" w:rsidRDefault="003C165C" w:rsidP="00FA4DDF">
            <w:pPr>
              <w:jc w:val="center"/>
            </w:pPr>
            <w:r>
              <w:t>Name</w:t>
            </w:r>
          </w:p>
        </w:tc>
        <w:tc>
          <w:tcPr>
            <w:tcW w:w="1207" w:type="dxa"/>
          </w:tcPr>
          <w:p w14:paraId="4E63FA2C" w14:textId="77777777" w:rsidR="003C165C" w:rsidRDefault="003C165C" w:rsidP="00FA4DDF">
            <w:pPr>
              <w:jc w:val="center"/>
              <w:cnfStyle w:val="100000000000" w:firstRow="1" w:lastRow="0" w:firstColumn="0" w:lastColumn="0" w:oddVBand="0" w:evenVBand="0" w:oddHBand="0" w:evenHBand="0" w:firstRowFirstColumn="0" w:firstRowLastColumn="0" w:lastRowFirstColumn="0" w:lastRowLastColumn="0"/>
            </w:pPr>
            <w:r>
              <w:t>Cardinality</w:t>
            </w:r>
          </w:p>
        </w:tc>
        <w:tc>
          <w:tcPr>
            <w:tcW w:w="1815" w:type="dxa"/>
          </w:tcPr>
          <w:p w14:paraId="6C81391B" w14:textId="77777777" w:rsidR="003C165C" w:rsidRDefault="003C165C" w:rsidP="00FA4DDF">
            <w:pPr>
              <w:jc w:val="center"/>
              <w:cnfStyle w:val="100000000000" w:firstRow="1" w:lastRow="0" w:firstColumn="0" w:lastColumn="0" w:oddVBand="0" w:evenVBand="0" w:oddHBand="0" w:evenHBand="0" w:firstRowFirstColumn="0" w:firstRowLastColumn="0" w:lastRowFirstColumn="0" w:lastRowLastColumn="0"/>
            </w:pPr>
            <w:r>
              <w:t>Type</w:t>
            </w:r>
          </w:p>
        </w:tc>
        <w:tc>
          <w:tcPr>
            <w:tcW w:w="4192" w:type="dxa"/>
          </w:tcPr>
          <w:p w14:paraId="3478B9D2" w14:textId="77777777" w:rsidR="003C165C" w:rsidRDefault="003C165C" w:rsidP="00FA4DDF">
            <w:pPr>
              <w:jc w:val="center"/>
              <w:cnfStyle w:val="100000000000" w:firstRow="1" w:lastRow="0" w:firstColumn="0" w:lastColumn="0" w:oddVBand="0" w:evenVBand="0" w:oddHBand="0" w:evenHBand="0" w:firstRowFirstColumn="0" w:firstRowLastColumn="0" w:lastRowFirstColumn="0" w:lastRowLastColumn="0"/>
            </w:pPr>
            <w:r>
              <w:t>Comment</w:t>
            </w:r>
          </w:p>
        </w:tc>
      </w:tr>
      <w:tr w:rsidR="003C165C" w:rsidRPr="00284DB7" w14:paraId="339D85B1" w14:textId="77777777" w:rsidTr="00FA4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14:paraId="64FB7998" w14:textId="77777777" w:rsidR="003C165C" w:rsidRPr="00284DB7" w:rsidRDefault="003C165C" w:rsidP="00FA4DDF">
            <w:pPr>
              <w:rPr>
                <w:b w:val="0"/>
                <w:bCs w:val="0"/>
              </w:rPr>
            </w:pPr>
            <w:r>
              <w:rPr>
                <w:b w:val="0"/>
                <w:bCs w:val="0"/>
              </w:rPr>
              <w:t>fulfilment</w:t>
            </w:r>
          </w:p>
        </w:tc>
        <w:tc>
          <w:tcPr>
            <w:tcW w:w="1207" w:type="dxa"/>
          </w:tcPr>
          <w:p w14:paraId="1E74AF16" w14:textId="77777777" w:rsidR="003C165C" w:rsidRPr="00284DB7" w:rsidRDefault="003C165C" w:rsidP="00FA4DDF">
            <w:pPr>
              <w:cnfStyle w:val="000000100000" w:firstRow="0" w:lastRow="0" w:firstColumn="0" w:lastColumn="0" w:oddVBand="0" w:evenVBand="0" w:oddHBand="1" w:evenHBand="0" w:firstRowFirstColumn="0" w:firstRowLastColumn="0" w:lastRowFirstColumn="0" w:lastRowLastColumn="0"/>
            </w:pPr>
            <w:r>
              <w:t>0..1</w:t>
            </w:r>
          </w:p>
        </w:tc>
        <w:tc>
          <w:tcPr>
            <w:tcW w:w="1815" w:type="dxa"/>
          </w:tcPr>
          <w:p w14:paraId="7D6DA3EC" w14:textId="77777777" w:rsidR="003C165C" w:rsidRPr="00284DB7" w:rsidRDefault="003C165C" w:rsidP="00FA4DDF">
            <w:pPr>
              <w:cnfStyle w:val="000000100000" w:firstRow="0" w:lastRow="0" w:firstColumn="0" w:lastColumn="0" w:oddVBand="0" w:evenVBand="0" w:oddHBand="1" w:evenHBand="0" w:firstRowFirstColumn="0" w:firstRowLastColumn="0" w:lastRowFirstColumn="0" w:lastRowLastColumn="0"/>
            </w:pPr>
            <w:proofErr w:type="spellStart"/>
            <w:r>
              <w:t>IlpFulfilment</w:t>
            </w:r>
            <w:proofErr w:type="spellEnd"/>
          </w:p>
        </w:tc>
        <w:tc>
          <w:tcPr>
            <w:tcW w:w="4192" w:type="dxa"/>
          </w:tcPr>
          <w:p w14:paraId="72369921" w14:textId="77777777" w:rsidR="003C165C" w:rsidRPr="00284DB7" w:rsidRDefault="003C165C" w:rsidP="00FA4DDF">
            <w:pPr>
              <w:cnfStyle w:val="000000100000" w:firstRow="0" w:lastRow="0" w:firstColumn="0" w:lastColumn="0" w:oddVBand="0" w:evenVBand="0" w:oddHBand="1" w:evenHBand="0" w:firstRowFirstColumn="0" w:firstRowLastColumn="0" w:lastRowFirstColumn="0" w:lastRowLastColumn="0"/>
            </w:pPr>
            <w:r>
              <w:t>The fulfilment of the condition specified for the currency conversion. Mandatory if the conversion has been executed successfully.</w:t>
            </w:r>
          </w:p>
        </w:tc>
      </w:tr>
      <w:tr w:rsidR="003C165C" w:rsidRPr="00157F3E" w14:paraId="086BB69D" w14:textId="77777777" w:rsidTr="00FA4DDF">
        <w:tc>
          <w:tcPr>
            <w:cnfStyle w:val="001000000000" w:firstRow="0" w:lastRow="0" w:firstColumn="1" w:lastColumn="0" w:oddVBand="0" w:evenVBand="0" w:oddHBand="0" w:evenHBand="0" w:firstRowFirstColumn="0" w:firstRowLastColumn="0" w:lastRowFirstColumn="0" w:lastRowLastColumn="0"/>
            <w:tcW w:w="1802" w:type="dxa"/>
          </w:tcPr>
          <w:p w14:paraId="3D1EB722" w14:textId="77777777" w:rsidR="003C165C" w:rsidRPr="00500875" w:rsidRDefault="003C165C" w:rsidP="00FA4DDF">
            <w:pPr>
              <w:rPr>
                <w:b w:val="0"/>
                <w:bCs w:val="0"/>
              </w:rPr>
            </w:pPr>
            <w:proofErr w:type="spellStart"/>
            <w:r>
              <w:rPr>
                <w:b w:val="0"/>
                <w:bCs w:val="0"/>
              </w:rPr>
              <w:t>completedTimeStamp</w:t>
            </w:r>
            <w:proofErr w:type="spellEnd"/>
          </w:p>
        </w:tc>
        <w:tc>
          <w:tcPr>
            <w:tcW w:w="1207" w:type="dxa"/>
          </w:tcPr>
          <w:p w14:paraId="5E647967" w14:textId="77777777" w:rsidR="003C165C" w:rsidRDefault="003C165C" w:rsidP="00FA4DDF">
            <w:pPr>
              <w:cnfStyle w:val="000000000000" w:firstRow="0" w:lastRow="0" w:firstColumn="0" w:lastColumn="0" w:oddVBand="0" w:evenVBand="0" w:oddHBand="0" w:evenHBand="0" w:firstRowFirstColumn="0" w:firstRowLastColumn="0" w:lastRowFirstColumn="0" w:lastRowLastColumn="0"/>
            </w:pPr>
            <w:r>
              <w:t>0..1</w:t>
            </w:r>
          </w:p>
        </w:tc>
        <w:tc>
          <w:tcPr>
            <w:tcW w:w="1815" w:type="dxa"/>
          </w:tcPr>
          <w:p w14:paraId="4F924D64" w14:textId="77777777" w:rsidR="003C165C" w:rsidRPr="00157F3E" w:rsidRDefault="003C165C" w:rsidP="00FA4DDF">
            <w:pPr>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p>
        </w:tc>
        <w:tc>
          <w:tcPr>
            <w:tcW w:w="4192" w:type="dxa"/>
          </w:tcPr>
          <w:p w14:paraId="3AAFE186" w14:textId="77777777" w:rsidR="003C165C" w:rsidRDefault="003C165C" w:rsidP="00FA4DDF">
            <w:pPr>
              <w:cnfStyle w:val="000000000000" w:firstRow="0" w:lastRow="0" w:firstColumn="0" w:lastColumn="0" w:oddVBand="0" w:evenVBand="0" w:oddHBand="0" w:evenHBand="0" w:firstRowFirstColumn="0" w:firstRowLastColumn="0" w:lastRowFirstColumn="0" w:lastRowLastColumn="0"/>
            </w:pPr>
            <w:r>
              <w:t>Time and date when the conversion was executed.</w:t>
            </w:r>
          </w:p>
        </w:tc>
      </w:tr>
      <w:tr w:rsidR="003C165C" w:rsidRPr="00157F3E" w14:paraId="6F841949" w14:textId="77777777" w:rsidTr="00FA4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14:paraId="27494BDA" w14:textId="77777777" w:rsidR="003C165C" w:rsidRDefault="003C165C" w:rsidP="00FA4DDF">
            <w:pPr>
              <w:rPr>
                <w:b w:val="0"/>
                <w:bCs w:val="0"/>
              </w:rPr>
            </w:pPr>
            <w:proofErr w:type="spellStart"/>
            <w:r>
              <w:rPr>
                <w:b w:val="0"/>
                <w:bCs w:val="0"/>
              </w:rPr>
              <w:t>conversionState</w:t>
            </w:r>
            <w:proofErr w:type="spellEnd"/>
          </w:p>
        </w:tc>
        <w:tc>
          <w:tcPr>
            <w:tcW w:w="1207" w:type="dxa"/>
          </w:tcPr>
          <w:p w14:paraId="41EFA11E" w14:textId="77777777" w:rsidR="003C165C" w:rsidRDefault="003C165C" w:rsidP="00FA4DDF">
            <w:pPr>
              <w:cnfStyle w:val="000000100000" w:firstRow="0" w:lastRow="0" w:firstColumn="0" w:lastColumn="0" w:oddVBand="0" w:evenVBand="0" w:oddHBand="1" w:evenHBand="0" w:firstRowFirstColumn="0" w:firstRowLastColumn="0" w:lastRowFirstColumn="0" w:lastRowLastColumn="0"/>
            </w:pPr>
            <w:r>
              <w:t>1</w:t>
            </w:r>
          </w:p>
        </w:tc>
        <w:tc>
          <w:tcPr>
            <w:tcW w:w="1815" w:type="dxa"/>
          </w:tcPr>
          <w:p w14:paraId="2104DB36" w14:textId="77777777" w:rsidR="003C165C" w:rsidRDefault="003C165C" w:rsidP="00FA4DDF">
            <w:pPr>
              <w:cnfStyle w:val="000000100000" w:firstRow="0" w:lastRow="0" w:firstColumn="0" w:lastColumn="0" w:oddVBand="0" w:evenVBand="0" w:oddHBand="1" w:evenHBand="0" w:firstRowFirstColumn="0" w:firstRowLastColumn="0" w:lastRowFirstColumn="0" w:lastRowLastColumn="0"/>
            </w:pPr>
            <w:proofErr w:type="spellStart"/>
            <w:r>
              <w:t>TransactionState</w:t>
            </w:r>
            <w:proofErr w:type="spellEnd"/>
          </w:p>
        </w:tc>
        <w:tc>
          <w:tcPr>
            <w:tcW w:w="4192" w:type="dxa"/>
          </w:tcPr>
          <w:p w14:paraId="525A5BE4" w14:textId="77777777" w:rsidR="003C165C" w:rsidRDefault="003C165C" w:rsidP="00FA4DDF">
            <w:pPr>
              <w:cnfStyle w:val="000000100000" w:firstRow="0" w:lastRow="0" w:firstColumn="0" w:lastColumn="0" w:oddVBand="0" w:evenVBand="0" w:oddHBand="1" w:evenHBand="0" w:firstRowFirstColumn="0" w:firstRowLastColumn="0" w:lastRowFirstColumn="0" w:lastRowLastColumn="0"/>
            </w:pPr>
            <w:r>
              <w:t xml:space="preserve">The </w:t>
            </w:r>
            <w:proofErr w:type="gramStart"/>
            <w:r>
              <w:t>current status</w:t>
            </w:r>
            <w:proofErr w:type="gramEnd"/>
            <w:r>
              <w:t xml:space="preserve"> of the conversion request.</w:t>
            </w:r>
          </w:p>
        </w:tc>
      </w:tr>
      <w:tr w:rsidR="003C165C" w:rsidRPr="00157F3E" w14:paraId="1B8FA880" w14:textId="77777777" w:rsidTr="00FA4DDF">
        <w:tc>
          <w:tcPr>
            <w:cnfStyle w:val="001000000000" w:firstRow="0" w:lastRow="0" w:firstColumn="1" w:lastColumn="0" w:oddVBand="0" w:evenVBand="0" w:oddHBand="0" w:evenHBand="0" w:firstRowFirstColumn="0" w:firstRowLastColumn="0" w:lastRowFirstColumn="0" w:lastRowLastColumn="0"/>
            <w:tcW w:w="1802" w:type="dxa"/>
          </w:tcPr>
          <w:p w14:paraId="39CAEF18" w14:textId="77777777" w:rsidR="003C165C" w:rsidRDefault="003C165C" w:rsidP="00FA4DDF">
            <w:pPr>
              <w:rPr>
                <w:b w:val="0"/>
                <w:bCs w:val="0"/>
              </w:rPr>
            </w:pPr>
            <w:proofErr w:type="spellStart"/>
            <w:r>
              <w:rPr>
                <w:b w:val="0"/>
                <w:bCs w:val="0"/>
              </w:rPr>
              <w:lastRenderedPageBreak/>
              <w:t>extensionList</w:t>
            </w:r>
            <w:proofErr w:type="spellEnd"/>
          </w:p>
        </w:tc>
        <w:tc>
          <w:tcPr>
            <w:tcW w:w="1207" w:type="dxa"/>
          </w:tcPr>
          <w:p w14:paraId="39434303" w14:textId="77777777" w:rsidR="003C165C" w:rsidRDefault="003C165C" w:rsidP="00FA4DDF">
            <w:pPr>
              <w:cnfStyle w:val="000000000000" w:firstRow="0" w:lastRow="0" w:firstColumn="0" w:lastColumn="0" w:oddVBand="0" w:evenVBand="0" w:oddHBand="0" w:evenHBand="0" w:firstRowFirstColumn="0" w:firstRowLastColumn="0" w:lastRowFirstColumn="0" w:lastRowLastColumn="0"/>
            </w:pPr>
            <w:r>
              <w:t>0..1</w:t>
            </w:r>
          </w:p>
        </w:tc>
        <w:tc>
          <w:tcPr>
            <w:tcW w:w="1815" w:type="dxa"/>
          </w:tcPr>
          <w:p w14:paraId="646E9504" w14:textId="77777777" w:rsidR="003C165C" w:rsidRDefault="003C165C" w:rsidP="00FA4DDF">
            <w:pPr>
              <w:cnfStyle w:val="000000000000" w:firstRow="0" w:lastRow="0" w:firstColumn="0" w:lastColumn="0" w:oddVBand="0" w:evenVBand="0" w:oddHBand="0" w:evenHBand="0" w:firstRowFirstColumn="0" w:firstRowLastColumn="0" w:lastRowFirstColumn="0" w:lastRowLastColumn="0"/>
            </w:pPr>
            <w:proofErr w:type="spellStart"/>
            <w:r>
              <w:t>ExtensionList</w:t>
            </w:r>
            <w:proofErr w:type="spellEnd"/>
          </w:p>
        </w:tc>
        <w:tc>
          <w:tcPr>
            <w:tcW w:w="4192" w:type="dxa"/>
          </w:tcPr>
          <w:p w14:paraId="0157ACDF" w14:textId="77777777" w:rsidR="003C165C" w:rsidRDefault="003C165C" w:rsidP="00FA4DDF">
            <w:pPr>
              <w:cnfStyle w:val="000000000000" w:firstRow="0" w:lastRow="0" w:firstColumn="0" w:lastColumn="0" w:oddVBand="0" w:evenVBand="0" w:oddHBand="0" w:evenHBand="0" w:firstRowFirstColumn="0" w:firstRowLastColumn="0" w:lastRowFirstColumn="0" w:lastRowLastColumn="0"/>
            </w:pPr>
            <w:r>
              <w:t>Optional extension list, specific to the deployment.</w:t>
            </w:r>
          </w:p>
        </w:tc>
      </w:tr>
    </w:tbl>
    <w:p w14:paraId="5F26B916" w14:textId="77777777" w:rsidR="003C165C" w:rsidRDefault="003C165C" w:rsidP="006D2ACC"/>
    <w:p w14:paraId="39BE563E" w14:textId="77777777" w:rsidR="00F60EF2" w:rsidRDefault="00F60EF2" w:rsidP="00F60EF2">
      <w:pPr>
        <w:pStyle w:val="Heading4"/>
      </w:pPr>
      <w:r>
        <w:t>Error Callbacks</w:t>
      </w:r>
    </w:p>
    <w:p w14:paraId="55FF4E0E" w14:textId="7547B628" w:rsidR="00F60EF2" w:rsidRPr="00C20C8E" w:rsidRDefault="00F60EF2" w:rsidP="00F60EF2">
      <w:pPr>
        <w:pStyle w:val="BodyText"/>
        <w:spacing w:before="116"/>
        <w:ind w:left="135"/>
        <w:rPr>
          <w:sz w:val="22"/>
          <w:szCs w:val="22"/>
        </w:rPr>
      </w:pPr>
      <w:r w:rsidRPr="00C20C8E">
        <w:rPr>
          <w:sz w:val="22"/>
          <w:szCs w:val="22"/>
        </w:rPr>
        <w:t xml:space="preserve">This section describes the error callbacks that are used by the server under the resource </w:t>
      </w:r>
      <w:r w:rsidRPr="00C20C8E">
        <w:rPr>
          <w:b/>
          <w:sz w:val="22"/>
          <w:szCs w:val="22"/>
        </w:rPr>
        <w:t>/</w:t>
      </w:r>
      <w:proofErr w:type="spellStart"/>
      <w:r w:rsidR="00A178A2" w:rsidRPr="00C20C8E">
        <w:rPr>
          <w:b/>
          <w:sz w:val="22"/>
          <w:szCs w:val="22"/>
        </w:rPr>
        <w:t>fxTransfer</w:t>
      </w:r>
      <w:r w:rsidR="0028533A" w:rsidRPr="00C20C8E">
        <w:rPr>
          <w:b/>
          <w:sz w:val="22"/>
          <w:szCs w:val="22"/>
        </w:rPr>
        <w:t>s</w:t>
      </w:r>
      <w:proofErr w:type="spellEnd"/>
      <w:r w:rsidRPr="00C20C8E">
        <w:rPr>
          <w:sz w:val="22"/>
          <w:szCs w:val="22"/>
        </w:rPr>
        <w:t>.</w:t>
      </w:r>
    </w:p>
    <w:p w14:paraId="3E625E81" w14:textId="77777777" w:rsidR="00F60EF2" w:rsidRDefault="00F60EF2" w:rsidP="00F60EF2">
      <w:pPr>
        <w:pStyle w:val="BodyText"/>
        <w:spacing w:before="7"/>
        <w:rPr>
          <w:sz w:val="16"/>
        </w:rPr>
      </w:pPr>
    </w:p>
    <w:p w14:paraId="5ED05886" w14:textId="5B24134B" w:rsidR="00F60EF2" w:rsidRDefault="00F60EF2" w:rsidP="005C5C55">
      <w:pPr>
        <w:pStyle w:val="Heading5"/>
      </w:pPr>
      <w:bookmarkStart w:id="194" w:name="6.7.5.1_PUT_/transfers/&lt;ID&gt;/error"/>
      <w:bookmarkStart w:id="195" w:name="_bookmark192"/>
      <w:bookmarkEnd w:id="194"/>
      <w:bookmarkEnd w:id="195"/>
      <w:r>
        <w:t>PUT</w:t>
      </w:r>
      <w:r>
        <w:rPr>
          <w:spacing w:val="-1"/>
        </w:rPr>
        <w:t xml:space="preserve"> </w:t>
      </w:r>
      <w:r>
        <w:t>/</w:t>
      </w:r>
      <w:proofErr w:type="spellStart"/>
      <w:r w:rsidR="00A178A2">
        <w:t>fxTransfer</w:t>
      </w:r>
      <w:r w:rsidR="0028533A">
        <w:t>s</w:t>
      </w:r>
      <w:proofErr w:type="spellEnd"/>
      <w:r>
        <w:t>/</w:t>
      </w:r>
      <w:r>
        <w:rPr>
          <w:i/>
        </w:rPr>
        <w:t>&lt;ID&gt;</w:t>
      </w:r>
      <w:r>
        <w:t>/</w:t>
      </w:r>
      <w:proofErr w:type="gramStart"/>
      <w:r>
        <w:t>error</w:t>
      </w:r>
      <w:proofErr w:type="gramEnd"/>
    </w:p>
    <w:p w14:paraId="7D08C977" w14:textId="5948AE99" w:rsidR="00F60EF2" w:rsidRPr="00C20C8E" w:rsidRDefault="00F60EF2" w:rsidP="00CB26FC">
      <w:pPr>
        <w:pStyle w:val="BodyText"/>
        <w:spacing w:before="121"/>
        <w:ind w:left="135"/>
        <w:rPr>
          <w:sz w:val="22"/>
          <w:szCs w:val="22"/>
        </w:rPr>
      </w:pPr>
      <w:r w:rsidRPr="00C20C8E">
        <w:rPr>
          <w:sz w:val="22"/>
          <w:szCs w:val="22"/>
        </w:rPr>
        <w:t xml:space="preserve">If the </w:t>
      </w:r>
      <w:r w:rsidR="005C5C55" w:rsidRPr="00C20C8E">
        <w:rPr>
          <w:sz w:val="22"/>
          <w:szCs w:val="22"/>
        </w:rPr>
        <w:t>FXP</w:t>
      </w:r>
      <w:r w:rsidRPr="00C20C8E">
        <w:rPr>
          <w:sz w:val="22"/>
          <w:szCs w:val="22"/>
        </w:rPr>
        <w:t xml:space="preserve"> is unable to find or create a </w:t>
      </w:r>
      <w:r w:rsidR="00CB26FC" w:rsidRPr="00C20C8E">
        <w:rPr>
          <w:sz w:val="22"/>
          <w:szCs w:val="22"/>
        </w:rPr>
        <w:t>currency conversion execution</w:t>
      </w:r>
      <w:r w:rsidRPr="00C20C8E">
        <w:rPr>
          <w:sz w:val="22"/>
          <w:szCs w:val="22"/>
        </w:rPr>
        <w:t xml:space="preserve">, or another processing error occurs, the error callback </w:t>
      </w:r>
      <w:r w:rsidRPr="00C20C8E">
        <w:rPr>
          <w:b/>
          <w:sz w:val="22"/>
          <w:szCs w:val="22"/>
        </w:rPr>
        <w:t>PUT</w:t>
      </w:r>
      <w:r w:rsidR="00CB26FC" w:rsidRPr="00C20C8E">
        <w:rPr>
          <w:b/>
          <w:sz w:val="22"/>
          <w:szCs w:val="22"/>
        </w:rPr>
        <w:t xml:space="preserve"> </w:t>
      </w:r>
      <w:r w:rsidRPr="00C20C8E">
        <w:rPr>
          <w:b/>
          <w:sz w:val="22"/>
          <w:szCs w:val="22"/>
        </w:rPr>
        <w:t>/</w:t>
      </w:r>
      <w:proofErr w:type="spellStart"/>
      <w:r w:rsidR="00A178A2" w:rsidRPr="00C20C8E">
        <w:rPr>
          <w:b/>
          <w:sz w:val="22"/>
          <w:szCs w:val="22"/>
        </w:rPr>
        <w:t>fxTransfer</w:t>
      </w:r>
      <w:r w:rsidR="0028533A">
        <w:rPr>
          <w:b/>
          <w:sz w:val="22"/>
          <w:szCs w:val="22"/>
        </w:rPr>
        <w:t>s</w:t>
      </w:r>
      <w:proofErr w:type="spellEnd"/>
      <w:r w:rsidRPr="00C20C8E">
        <w:rPr>
          <w:b/>
          <w:sz w:val="22"/>
          <w:szCs w:val="22"/>
        </w:rPr>
        <w:t>/&lt;</w:t>
      </w:r>
      <w:r w:rsidRPr="00C20C8E">
        <w:rPr>
          <w:i/>
          <w:sz w:val="22"/>
          <w:szCs w:val="22"/>
        </w:rPr>
        <w:t>ID&gt;</w:t>
      </w:r>
      <w:r w:rsidRPr="00C20C8E">
        <w:rPr>
          <w:b/>
          <w:sz w:val="22"/>
          <w:szCs w:val="22"/>
        </w:rPr>
        <w:t xml:space="preserve">/error </w:t>
      </w:r>
      <w:r w:rsidRPr="00C20C8E">
        <w:rPr>
          <w:sz w:val="22"/>
          <w:szCs w:val="22"/>
        </w:rPr>
        <w:t xml:space="preserve">is used. The </w:t>
      </w:r>
      <w:r w:rsidRPr="00C20C8E">
        <w:rPr>
          <w:i/>
          <w:sz w:val="22"/>
          <w:szCs w:val="22"/>
        </w:rPr>
        <w:t xml:space="preserve">&lt;ID&gt; </w:t>
      </w:r>
      <w:r w:rsidRPr="00C20C8E">
        <w:rPr>
          <w:sz w:val="22"/>
          <w:szCs w:val="22"/>
        </w:rPr>
        <w:t xml:space="preserve">in the URI should contain the </w:t>
      </w:r>
      <w:proofErr w:type="spellStart"/>
      <w:r w:rsidR="00CB26FC" w:rsidRPr="00C20C8E">
        <w:rPr>
          <w:b/>
          <w:bCs/>
          <w:sz w:val="22"/>
          <w:szCs w:val="22"/>
        </w:rPr>
        <w:t>commitRequestId</w:t>
      </w:r>
      <w:proofErr w:type="spellEnd"/>
      <w:r w:rsidR="00CB26FC" w:rsidRPr="00C20C8E">
        <w:rPr>
          <w:sz w:val="22"/>
          <w:szCs w:val="22"/>
        </w:rPr>
        <w:t xml:space="preserve"> </w:t>
      </w:r>
      <w:r w:rsidRPr="00C20C8E">
        <w:rPr>
          <w:sz w:val="22"/>
          <w:szCs w:val="22"/>
        </w:rPr>
        <w:t xml:space="preserve">that was used for the creation of the </w:t>
      </w:r>
      <w:r w:rsidR="00CB26FC" w:rsidRPr="00C20C8E">
        <w:rPr>
          <w:sz w:val="22"/>
          <w:szCs w:val="22"/>
        </w:rPr>
        <w:t>execution request</w:t>
      </w:r>
      <w:r w:rsidRPr="00C20C8E">
        <w:rPr>
          <w:sz w:val="22"/>
          <w:szCs w:val="22"/>
        </w:rPr>
        <w:t xml:space="preserve">, or the </w:t>
      </w:r>
      <w:r w:rsidRPr="00C20C8E">
        <w:rPr>
          <w:i/>
          <w:sz w:val="22"/>
          <w:szCs w:val="22"/>
        </w:rPr>
        <w:t xml:space="preserve">&lt;ID&gt; </w:t>
      </w:r>
      <w:r w:rsidRPr="00C20C8E">
        <w:rPr>
          <w:sz w:val="22"/>
          <w:szCs w:val="22"/>
        </w:rPr>
        <w:t xml:space="preserve">that was used in the </w:t>
      </w:r>
      <w:hyperlink w:anchor="_bookmark185" w:history="1">
        <w:r w:rsidRPr="00C20C8E">
          <w:rPr>
            <w:b/>
            <w:sz w:val="22"/>
            <w:szCs w:val="22"/>
          </w:rPr>
          <w:t>GET /</w:t>
        </w:r>
        <w:proofErr w:type="spellStart"/>
        <w:r w:rsidR="00A178A2" w:rsidRPr="00C20C8E">
          <w:rPr>
            <w:b/>
            <w:sz w:val="22"/>
            <w:szCs w:val="22"/>
          </w:rPr>
          <w:t>fxTransfer</w:t>
        </w:r>
        <w:r w:rsidR="0028533A">
          <w:rPr>
            <w:b/>
            <w:sz w:val="22"/>
            <w:szCs w:val="22"/>
          </w:rPr>
          <w:t>s</w:t>
        </w:r>
        <w:proofErr w:type="spellEnd"/>
        <w:r w:rsidRPr="00C20C8E">
          <w:rPr>
            <w:b/>
            <w:sz w:val="22"/>
            <w:szCs w:val="22"/>
          </w:rPr>
          <w:t>/</w:t>
        </w:r>
        <w:r w:rsidRPr="00C20C8E">
          <w:rPr>
            <w:i/>
            <w:sz w:val="22"/>
            <w:szCs w:val="22"/>
          </w:rPr>
          <w:t>&lt;ID&gt;</w:t>
        </w:r>
        <w:r w:rsidRPr="00C20C8E">
          <w:rPr>
            <w:sz w:val="22"/>
            <w:szCs w:val="22"/>
          </w:rPr>
          <w:t xml:space="preserve">. </w:t>
        </w:r>
      </w:hyperlink>
      <w:r w:rsidR="00CB26FC" w:rsidRPr="00C20C8E">
        <w:rPr>
          <w:sz w:val="22"/>
          <w:szCs w:val="22"/>
        </w:rPr>
        <w:t>The</w:t>
      </w:r>
      <w:r w:rsidRPr="00C20C8E">
        <w:rPr>
          <w:sz w:val="22"/>
          <w:szCs w:val="22"/>
        </w:rPr>
        <w:t xml:space="preserve"> data model</w:t>
      </w:r>
      <w:r w:rsidR="00CB26FC" w:rsidRPr="00C20C8E">
        <w:rPr>
          <w:sz w:val="22"/>
          <w:szCs w:val="22"/>
        </w:rPr>
        <w:t xml:space="preserve"> </w:t>
      </w:r>
      <w:r w:rsidR="00C8201B" w:rsidRPr="00C20C8E">
        <w:rPr>
          <w:sz w:val="22"/>
          <w:szCs w:val="22"/>
        </w:rPr>
        <w:t>for this callback is given below</w:t>
      </w:r>
      <w:r w:rsidRPr="00C20C8E">
        <w:rPr>
          <w:sz w:val="22"/>
          <w:szCs w:val="22"/>
        </w:rPr>
        <w:t>.</w:t>
      </w:r>
    </w:p>
    <w:p w14:paraId="6D80DD45" w14:textId="77777777" w:rsidR="00E00019" w:rsidRDefault="00E00019" w:rsidP="00CB26FC">
      <w:pPr>
        <w:pStyle w:val="BodyText"/>
        <w:spacing w:before="121"/>
        <w:ind w:left="135"/>
      </w:pPr>
    </w:p>
    <w:tbl>
      <w:tblPr>
        <w:tblStyle w:val="GridTable4-Accent1"/>
        <w:tblW w:w="0" w:type="auto"/>
        <w:tblLook w:val="04A0" w:firstRow="1" w:lastRow="0" w:firstColumn="1" w:lastColumn="0" w:noHBand="0" w:noVBand="1"/>
      </w:tblPr>
      <w:tblGrid>
        <w:gridCol w:w="2190"/>
        <w:gridCol w:w="1207"/>
        <w:gridCol w:w="1805"/>
        <w:gridCol w:w="3814"/>
      </w:tblGrid>
      <w:tr w:rsidR="00E00019" w14:paraId="103BD955" w14:textId="77777777" w:rsidTr="00E000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0" w:type="dxa"/>
          </w:tcPr>
          <w:p w14:paraId="36E60ECC" w14:textId="77777777" w:rsidR="00E00019" w:rsidRDefault="00E00019" w:rsidP="0016359F">
            <w:pPr>
              <w:jc w:val="center"/>
            </w:pPr>
            <w:r>
              <w:t>Name</w:t>
            </w:r>
          </w:p>
        </w:tc>
        <w:tc>
          <w:tcPr>
            <w:tcW w:w="1207" w:type="dxa"/>
          </w:tcPr>
          <w:p w14:paraId="32D28C4A" w14:textId="77777777" w:rsidR="00E00019" w:rsidRDefault="00E00019" w:rsidP="0016359F">
            <w:pPr>
              <w:jc w:val="center"/>
              <w:cnfStyle w:val="100000000000" w:firstRow="1" w:lastRow="0" w:firstColumn="0" w:lastColumn="0" w:oddVBand="0" w:evenVBand="0" w:oddHBand="0" w:evenHBand="0" w:firstRowFirstColumn="0" w:firstRowLastColumn="0" w:lastRowFirstColumn="0" w:lastRowLastColumn="0"/>
            </w:pPr>
            <w:r>
              <w:t>Cardinality</w:t>
            </w:r>
          </w:p>
        </w:tc>
        <w:tc>
          <w:tcPr>
            <w:tcW w:w="1805" w:type="dxa"/>
          </w:tcPr>
          <w:p w14:paraId="525CC71A" w14:textId="77777777" w:rsidR="00E00019" w:rsidRDefault="00E00019" w:rsidP="0016359F">
            <w:pPr>
              <w:jc w:val="center"/>
              <w:cnfStyle w:val="100000000000" w:firstRow="1" w:lastRow="0" w:firstColumn="0" w:lastColumn="0" w:oddVBand="0" w:evenVBand="0" w:oddHBand="0" w:evenHBand="0" w:firstRowFirstColumn="0" w:firstRowLastColumn="0" w:lastRowFirstColumn="0" w:lastRowLastColumn="0"/>
            </w:pPr>
            <w:r>
              <w:t>Type</w:t>
            </w:r>
          </w:p>
        </w:tc>
        <w:tc>
          <w:tcPr>
            <w:tcW w:w="3814" w:type="dxa"/>
          </w:tcPr>
          <w:p w14:paraId="4C4F1094" w14:textId="77777777" w:rsidR="00E00019" w:rsidRDefault="00E00019" w:rsidP="0016359F">
            <w:pPr>
              <w:jc w:val="center"/>
              <w:cnfStyle w:val="100000000000" w:firstRow="1" w:lastRow="0" w:firstColumn="0" w:lastColumn="0" w:oddVBand="0" w:evenVBand="0" w:oddHBand="0" w:evenHBand="0" w:firstRowFirstColumn="0" w:firstRowLastColumn="0" w:lastRowFirstColumn="0" w:lastRowLastColumn="0"/>
            </w:pPr>
            <w:r>
              <w:t>Comment</w:t>
            </w:r>
          </w:p>
        </w:tc>
      </w:tr>
      <w:tr w:rsidR="00E00019" w:rsidRPr="00284DB7" w14:paraId="3EA26659" w14:textId="77777777" w:rsidTr="00E00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0" w:type="dxa"/>
          </w:tcPr>
          <w:p w14:paraId="630D4401" w14:textId="25F56C04" w:rsidR="00E00019" w:rsidRPr="00284DB7" w:rsidRDefault="00E00019" w:rsidP="0016359F">
            <w:pPr>
              <w:rPr>
                <w:b w:val="0"/>
                <w:bCs w:val="0"/>
              </w:rPr>
            </w:pPr>
            <w:proofErr w:type="spellStart"/>
            <w:r>
              <w:rPr>
                <w:b w:val="0"/>
                <w:bCs w:val="0"/>
              </w:rPr>
              <w:t>errorInformation</w:t>
            </w:r>
            <w:proofErr w:type="spellEnd"/>
          </w:p>
        </w:tc>
        <w:tc>
          <w:tcPr>
            <w:tcW w:w="1207" w:type="dxa"/>
          </w:tcPr>
          <w:p w14:paraId="0EF6C810" w14:textId="002B0489" w:rsidR="00E00019" w:rsidRPr="00284DB7" w:rsidRDefault="00E00019" w:rsidP="0016359F">
            <w:pPr>
              <w:cnfStyle w:val="000000100000" w:firstRow="0" w:lastRow="0" w:firstColumn="0" w:lastColumn="0" w:oddVBand="0" w:evenVBand="0" w:oddHBand="1" w:evenHBand="0" w:firstRowFirstColumn="0" w:firstRowLastColumn="0" w:lastRowFirstColumn="0" w:lastRowLastColumn="0"/>
            </w:pPr>
            <w:r>
              <w:t>1</w:t>
            </w:r>
          </w:p>
        </w:tc>
        <w:tc>
          <w:tcPr>
            <w:tcW w:w="1805" w:type="dxa"/>
          </w:tcPr>
          <w:p w14:paraId="2C65BE4B" w14:textId="7B75D73C" w:rsidR="00E00019" w:rsidRPr="00284DB7" w:rsidRDefault="00E00019" w:rsidP="0016359F">
            <w:pPr>
              <w:cnfStyle w:val="000000100000" w:firstRow="0" w:lastRow="0" w:firstColumn="0" w:lastColumn="0" w:oddVBand="0" w:evenVBand="0" w:oddHBand="1" w:evenHBand="0" w:firstRowFirstColumn="0" w:firstRowLastColumn="0" w:lastRowFirstColumn="0" w:lastRowLastColumn="0"/>
            </w:pPr>
            <w:proofErr w:type="spellStart"/>
            <w:r>
              <w:t>ErrorInformation</w:t>
            </w:r>
            <w:proofErr w:type="spellEnd"/>
          </w:p>
        </w:tc>
        <w:tc>
          <w:tcPr>
            <w:tcW w:w="3814" w:type="dxa"/>
          </w:tcPr>
          <w:p w14:paraId="56420ABA" w14:textId="32D5CDE6" w:rsidR="00E00019" w:rsidRPr="00284DB7" w:rsidRDefault="00E00019" w:rsidP="0016359F">
            <w:pPr>
              <w:cnfStyle w:val="000000100000" w:firstRow="0" w:lastRow="0" w:firstColumn="0" w:lastColumn="0" w:oddVBand="0" w:evenVBand="0" w:oddHBand="1" w:evenHBand="0" w:firstRowFirstColumn="0" w:firstRowLastColumn="0" w:lastRowFirstColumn="0" w:lastRowLastColumn="0"/>
            </w:pPr>
            <w:r>
              <w:t>The error code and category description</w:t>
            </w:r>
          </w:p>
        </w:tc>
      </w:tr>
    </w:tbl>
    <w:p w14:paraId="0C481326" w14:textId="77777777" w:rsidR="00AF0AFF" w:rsidRPr="00BE663E" w:rsidRDefault="00AF0AFF" w:rsidP="0039176B">
      <w:pPr>
        <w:keepNext/>
        <w:keepLines/>
        <w:spacing w:before="40" w:after="0"/>
        <w:outlineLvl w:val="1"/>
      </w:pPr>
      <w:bookmarkStart w:id="196" w:name="_FxMoney"/>
      <w:bookmarkStart w:id="197" w:name="_SignedConversion"/>
      <w:bookmarkEnd w:id="196"/>
      <w:bookmarkEnd w:id="197"/>
    </w:p>
    <w:sectPr w:rsidR="00AF0AFF" w:rsidRPr="00BE663E">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74403" w14:textId="77777777" w:rsidR="00FC048A" w:rsidRDefault="00FC048A" w:rsidP="008053E3">
      <w:pPr>
        <w:spacing w:after="0" w:line="240" w:lineRule="auto"/>
      </w:pPr>
      <w:r>
        <w:separator/>
      </w:r>
    </w:p>
  </w:endnote>
  <w:endnote w:type="continuationSeparator" w:id="0">
    <w:p w14:paraId="2CA7C06B" w14:textId="77777777" w:rsidR="00FC048A" w:rsidRDefault="00FC048A" w:rsidP="00805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FB2AE" w14:textId="292CAB51" w:rsidR="008053E3" w:rsidRDefault="008053E3">
    <w:pPr>
      <w:pStyle w:val="Footer"/>
    </w:pPr>
    <w:r>
      <w:t xml:space="preserve">Version </w:t>
    </w:r>
    <w:r w:rsidR="00BB7D8F">
      <w:t>2.</w:t>
    </w:r>
    <w:r w:rsidR="008725FC">
      <w:t>6</w:t>
    </w:r>
    <w:r w:rsidR="00BF2753">
      <w:tab/>
    </w:r>
    <w:r w:rsidR="00BF2753">
      <w:tab/>
      <w:t xml:space="preserve">Page </w:t>
    </w:r>
    <w:r w:rsidR="00BF2753">
      <w:fldChar w:fldCharType="begin"/>
    </w:r>
    <w:r w:rsidR="00BF2753">
      <w:instrText xml:space="preserve"> PAGE   \* MERGEFORMAT </w:instrText>
    </w:r>
    <w:r w:rsidR="00BF2753">
      <w:fldChar w:fldCharType="separate"/>
    </w:r>
    <w:r w:rsidR="00BF2753">
      <w:rPr>
        <w:noProof/>
      </w:rPr>
      <w:t>1</w:t>
    </w:r>
    <w:r w:rsidR="00BF2753">
      <w:fldChar w:fldCharType="end"/>
    </w:r>
    <w:r w:rsidR="00BF2753">
      <w:t xml:space="preserve"> of </w:t>
    </w:r>
    <w:fldSimple w:instr=" NUMPAGES   \* MERGEFORMAT ">
      <w:r w:rsidR="00BF2753">
        <w:rPr>
          <w:noProof/>
        </w:rPr>
        <w:t>11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109C3" w14:textId="77777777" w:rsidR="00FC048A" w:rsidRDefault="00FC048A" w:rsidP="008053E3">
      <w:pPr>
        <w:spacing w:after="0" w:line="240" w:lineRule="auto"/>
      </w:pPr>
      <w:r>
        <w:separator/>
      </w:r>
    </w:p>
  </w:footnote>
  <w:footnote w:type="continuationSeparator" w:id="0">
    <w:p w14:paraId="0D4A28CF" w14:textId="77777777" w:rsidR="00FC048A" w:rsidRDefault="00FC048A" w:rsidP="00805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34C38"/>
    <w:multiLevelType w:val="multilevel"/>
    <w:tmpl w:val="99920D56"/>
    <w:lvl w:ilvl="0">
      <w:start w:val="6"/>
      <w:numFmt w:val="decimal"/>
      <w:lvlText w:val="%1"/>
      <w:lvlJc w:val="left"/>
      <w:pPr>
        <w:ind w:left="855" w:hanging="720"/>
      </w:pPr>
      <w:rPr>
        <w:rFonts w:hint="default"/>
        <w:lang w:val="en-US" w:eastAsia="en-US" w:bidi="en-US"/>
      </w:rPr>
    </w:lvl>
    <w:lvl w:ilvl="1">
      <w:start w:val="7"/>
      <w:numFmt w:val="decimal"/>
      <w:lvlText w:val="%1.%2"/>
      <w:lvlJc w:val="left"/>
      <w:pPr>
        <w:ind w:left="855" w:hanging="720"/>
      </w:pPr>
      <w:rPr>
        <w:rFonts w:hint="default"/>
        <w:lang w:val="en-US" w:eastAsia="en-US" w:bidi="en-US"/>
      </w:rPr>
    </w:lvl>
    <w:lvl w:ilvl="2">
      <w:start w:val="1"/>
      <w:numFmt w:val="decimal"/>
      <w:lvlText w:val="%1.%2.%3"/>
      <w:lvlJc w:val="left"/>
      <w:pPr>
        <w:ind w:left="855" w:hanging="720"/>
      </w:pPr>
      <w:rPr>
        <w:rFonts w:ascii="Cambria" w:eastAsia="Cambria" w:hAnsi="Cambria" w:cs="Cambria" w:hint="default"/>
        <w:b/>
        <w:bCs/>
        <w:spacing w:val="-6"/>
        <w:w w:val="100"/>
        <w:sz w:val="24"/>
        <w:szCs w:val="24"/>
        <w:lang w:val="en-US" w:eastAsia="en-US" w:bidi="en-US"/>
      </w:rPr>
    </w:lvl>
    <w:lvl w:ilvl="3">
      <w:start w:val="1"/>
      <w:numFmt w:val="decimal"/>
      <w:lvlText w:val="%1.%2.%3.%4"/>
      <w:lvlJc w:val="left"/>
      <w:pPr>
        <w:ind w:left="1000" w:hanging="865"/>
      </w:pPr>
      <w:rPr>
        <w:rFonts w:ascii="Cambria" w:eastAsia="Cambria" w:hAnsi="Cambria" w:cs="Cambria" w:hint="default"/>
        <w:b/>
        <w:bCs/>
        <w:spacing w:val="-2"/>
        <w:w w:val="100"/>
        <w:sz w:val="22"/>
        <w:szCs w:val="22"/>
        <w:lang w:val="en-US" w:eastAsia="en-US" w:bidi="en-US"/>
      </w:rPr>
    </w:lvl>
    <w:lvl w:ilvl="4">
      <w:numFmt w:val="bullet"/>
      <w:lvlText w:val=""/>
      <w:lvlJc w:val="left"/>
      <w:pPr>
        <w:ind w:left="855" w:hanging="360"/>
      </w:pPr>
      <w:rPr>
        <w:rFonts w:ascii="Symbol" w:eastAsia="Symbol" w:hAnsi="Symbol" w:cs="Symbol" w:hint="default"/>
        <w:w w:val="100"/>
        <w:sz w:val="20"/>
        <w:szCs w:val="20"/>
        <w:lang w:val="en-US" w:eastAsia="en-US" w:bidi="en-US"/>
      </w:rPr>
    </w:lvl>
    <w:lvl w:ilvl="5">
      <w:numFmt w:val="bullet"/>
      <w:lvlText w:val="•"/>
      <w:lvlJc w:val="left"/>
      <w:pPr>
        <w:ind w:left="5284" w:hanging="360"/>
      </w:pPr>
      <w:rPr>
        <w:rFonts w:hint="default"/>
        <w:lang w:val="en-US" w:eastAsia="en-US" w:bidi="en-US"/>
      </w:rPr>
    </w:lvl>
    <w:lvl w:ilvl="6">
      <w:numFmt w:val="bullet"/>
      <w:lvlText w:val="•"/>
      <w:lvlJc w:val="left"/>
      <w:pPr>
        <w:ind w:left="6355" w:hanging="360"/>
      </w:pPr>
      <w:rPr>
        <w:rFonts w:hint="default"/>
        <w:lang w:val="en-US" w:eastAsia="en-US" w:bidi="en-US"/>
      </w:rPr>
    </w:lvl>
    <w:lvl w:ilvl="7">
      <w:numFmt w:val="bullet"/>
      <w:lvlText w:val="•"/>
      <w:lvlJc w:val="left"/>
      <w:pPr>
        <w:ind w:left="7426" w:hanging="360"/>
      </w:pPr>
      <w:rPr>
        <w:rFonts w:hint="default"/>
        <w:lang w:val="en-US" w:eastAsia="en-US" w:bidi="en-US"/>
      </w:rPr>
    </w:lvl>
    <w:lvl w:ilvl="8">
      <w:numFmt w:val="bullet"/>
      <w:lvlText w:val="•"/>
      <w:lvlJc w:val="left"/>
      <w:pPr>
        <w:ind w:left="8497" w:hanging="360"/>
      </w:pPr>
      <w:rPr>
        <w:rFonts w:hint="default"/>
        <w:lang w:val="en-US" w:eastAsia="en-US" w:bidi="en-US"/>
      </w:rPr>
    </w:lvl>
  </w:abstractNum>
  <w:abstractNum w:abstractNumId="1" w15:restartNumberingAfterBreak="0">
    <w:nsid w:val="14344FA4"/>
    <w:multiLevelType w:val="hybridMultilevel"/>
    <w:tmpl w:val="3CEA6C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A55262"/>
    <w:multiLevelType w:val="hybridMultilevel"/>
    <w:tmpl w:val="2F2858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77083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0ED69E5"/>
    <w:multiLevelType w:val="hybridMultilevel"/>
    <w:tmpl w:val="2F2858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484E6A"/>
    <w:multiLevelType w:val="multilevel"/>
    <w:tmpl w:val="0A40A7F8"/>
    <w:lvl w:ilvl="0">
      <w:start w:val="1"/>
      <w:numFmt w:val="decimal"/>
      <w:pStyle w:val="Heading1"/>
      <w:lvlText w:val="%1"/>
      <w:lvlJc w:val="left"/>
      <w:pPr>
        <w:ind w:left="432" w:hanging="432"/>
      </w:pPr>
    </w:lvl>
    <w:lvl w:ilvl="1">
      <w:start w:val="1"/>
      <w:numFmt w:val="decimal"/>
      <w:pStyle w:val="Heading2"/>
      <w:lvlText w:val="%1.%2"/>
      <w:lvlJc w:val="left"/>
      <w:pPr>
        <w:ind w:left="5395"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EC906C1"/>
    <w:multiLevelType w:val="hybridMultilevel"/>
    <w:tmpl w:val="AA60C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E0632A"/>
    <w:multiLevelType w:val="hybridMultilevel"/>
    <w:tmpl w:val="284659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0A15FC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20233DA"/>
    <w:multiLevelType w:val="hybridMultilevel"/>
    <w:tmpl w:val="FA80C4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0703743"/>
    <w:multiLevelType w:val="hybridMultilevel"/>
    <w:tmpl w:val="A19C6C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4B05526"/>
    <w:multiLevelType w:val="hybridMultilevel"/>
    <w:tmpl w:val="9416B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FF67E9"/>
    <w:multiLevelType w:val="hybridMultilevel"/>
    <w:tmpl w:val="541E5C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EFC596C"/>
    <w:multiLevelType w:val="hybridMultilevel"/>
    <w:tmpl w:val="A0BA7E5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44D5868"/>
    <w:multiLevelType w:val="hybridMultilevel"/>
    <w:tmpl w:val="99365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0B55B2"/>
    <w:multiLevelType w:val="hybridMultilevel"/>
    <w:tmpl w:val="BF6AC0E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C40C15"/>
    <w:multiLevelType w:val="hybridMultilevel"/>
    <w:tmpl w:val="C4E6633A"/>
    <w:lvl w:ilvl="0" w:tplc="18B2BD32">
      <w:start w:val="1"/>
      <w:numFmt w:val="decimal"/>
      <w:lvlText w:val="Ref %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9524FAF"/>
    <w:multiLevelType w:val="hybridMultilevel"/>
    <w:tmpl w:val="52B2CD50"/>
    <w:lvl w:ilvl="0" w:tplc="27EA8206">
      <w:numFmt w:val="bullet"/>
      <w:lvlText w:val=""/>
      <w:lvlJc w:val="left"/>
      <w:pPr>
        <w:ind w:left="825" w:hanging="360"/>
      </w:pPr>
      <w:rPr>
        <w:rFonts w:ascii="Symbol" w:eastAsia="Symbol" w:hAnsi="Symbol" w:cs="Symbol" w:hint="default"/>
        <w:w w:val="100"/>
        <w:sz w:val="18"/>
        <w:szCs w:val="18"/>
        <w:lang w:val="en-US" w:eastAsia="en-US" w:bidi="en-US"/>
      </w:rPr>
    </w:lvl>
    <w:lvl w:ilvl="1" w:tplc="C88297E8">
      <w:numFmt w:val="bullet"/>
      <w:lvlText w:val="•"/>
      <w:lvlJc w:val="left"/>
      <w:pPr>
        <w:ind w:left="1179" w:hanging="360"/>
      </w:pPr>
      <w:rPr>
        <w:rFonts w:hint="default"/>
        <w:lang w:val="en-US" w:eastAsia="en-US" w:bidi="en-US"/>
      </w:rPr>
    </w:lvl>
    <w:lvl w:ilvl="2" w:tplc="2FB81432">
      <w:numFmt w:val="bullet"/>
      <w:lvlText w:val="•"/>
      <w:lvlJc w:val="left"/>
      <w:pPr>
        <w:ind w:left="1539" w:hanging="360"/>
      </w:pPr>
      <w:rPr>
        <w:rFonts w:hint="default"/>
        <w:lang w:val="en-US" w:eastAsia="en-US" w:bidi="en-US"/>
      </w:rPr>
    </w:lvl>
    <w:lvl w:ilvl="3" w:tplc="04D23892">
      <w:numFmt w:val="bullet"/>
      <w:lvlText w:val="•"/>
      <w:lvlJc w:val="left"/>
      <w:pPr>
        <w:ind w:left="1899" w:hanging="360"/>
      </w:pPr>
      <w:rPr>
        <w:rFonts w:hint="default"/>
        <w:lang w:val="en-US" w:eastAsia="en-US" w:bidi="en-US"/>
      </w:rPr>
    </w:lvl>
    <w:lvl w:ilvl="4" w:tplc="A4060C26">
      <w:numFmt w:val="bullet"/>
      <w:lvlText w:val="•"/>
      <w:lvlJc w:val="left"/>
      <w:pPr>
        <w:ind w:left="2258" w:hanging="360"/>
      </w:pPr>
      <w:rPr>
        <w:rFonts w:hint="default"/>
        <w:lang w:val="en-US" w:eastAsia="en-US" w:bidi="en-US"/>
      </w:rPr>
    </w:lvl>
    <w:lvl w:ilvl="5" w:tplc="6094A2E8">
      <w:numFmt w:val="bullet"/>
      <w:lvlText w:val="•"/>
      <w:lvlJc w:val="left"/>
      <w:pPr>
        <w:ind w:left="2618" w:hanging="360"/>
      </w:pPr>
      <w:rPr>
        <w:rFonts w:hint="default"/>
        <w:lang w:val="en-US" w:eastAsia="en-US" w:bidi="en-US"/>
      </w:rPr>
    </w:lvl>
    <w:lvl w:ilvl="6" w:tplc="1D0A518E">
      <w:numFmt w:val="bullet"/>
      <w:lvlText w:val="•"/>
      <w:lvlJc w:val="left"/>
      <w:pPr>
        <w:ind w:left="2978" w:hanging="360"/>
      </w:pPr>
      <w:rPr>
        <w:rFonts w:hint="default"/>
        <w:lang w:val="en-US" w:eastAsia="en-US" w:bidi="en-US"/>
      </w:rPr>
    </w:lvl>
    <w:lvl w:ilvl="7" w:tplc="3BDA7F6C">
      <w:numFmt w:val="bullet"/>
      <w:lvlText w:val="•"/>
      <w:lvlJc w:val="left"/>
      <w:pPr>
        <w:ind w:left="3337" w:hanging="360"/>
      </w:pPr>
      <w:rPr>
        <w:rFonts w:hint="default"/>
        <w:lang w:val="en-US" w:eastAsia="en-US" w:bidi="en-US"/>
      </w:rPr>
    </w:lvl>
    <w:lvl w:ilvl="8" w:tplc="B37ACD6C">
      <w:numFmt w:val="bullet"/>
      <w:lvlText w:val="•"/>
      <w:lvlJc w:val="left"/>
      <w:pPr>
        <w:ind w:left="3697" w:hanging="360"/>
      </w:pPr>
      <w:rPr>
        <w:rFonts w:hint="default"/>
        <w:lang w:val="en-US" w:eastAsia="en-US" w:bidi="en-US"/>
      </w:rPr>
    </w:lvl>
  </w:abstractNum>
  <w:abstractNum w:abstractNumId="18" w15:restartNumberingAfterBreak="0">
    <w:nsid w:val="70152E4F"/>
    <w:multiLevelType w:val="hybridMultilevel"/>
    <w:tmpl w:val="9D9875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A6B3520"/>
    <w:multiLevelType w:val="hybridMultilevel"/>
    <w:tmpl w:val="E50A4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20794782">
    <w:abstractNumId w:val="9"/>
  </w:num>
  <w:num w:numId="2" w16cid:durableId="2014061738">
    <w:abstractNumId w:val="18"/>
  </w:num>
  <w:num w:numId="3" w16cid:durableId="1232035778">
    <w:abstractNumId w:val="10"/>
  </w:num>
  <w:num w:numId="4" w16cid:durableId="378634098">
    <w:abstractNumId w:val="4"/>
  </w:num>
  <w:num w:numId="5" w16cid:durableId="367949786">
    <w:abstractNumId w:val="6"/>
  </w:num>
  <w:num w:numId="6" w16cid:durableId="1481388726">
    <w:abstractNumId w:val="2"/>
  </w:num>
  <w:num w:numId="7" w16cid:durableId="1212810549">
    <w:abstractNumId w:val="5"/>
  </w:num>
  <w:num w:numId="8" w16cid:durableId="416246175">
    <w:abstractNumId w:val="19"/>
  </w:num>
  <w:num w:numId="9" w16cid:durableId="385955070">
    <w:abstractNumId w:val="7"/>
  </w:num>
  <w:num w:numId="10" w16cid:durableId="1147817801">
    <w:abstractNumId w:val="13"/>
  </w:num>
  <w:num w:numId="11" w16cid:durableId="382679742">
    <w:abstractNumId w:val="1"/>
  </w:num>
  <w:num w:numId="12" w16cid:durableId="108016049">
    <w:abstractNumId w:val="12"/>
  </w:num>
  <w:num w:numId="13" w16cid:durableId="855728081">
    <w:abstractNumId w:val="0"/>
  </w:num>
  <w:num w:numId="14" w16cid:durableId="1019502888">
    <w:abstractNumId w:val="16"/>
  </w:num>
  <w:num w:numId="15" w16cid:durableId="1408841357">
    <w:abstractNumId w:val="17"/>
  </w:num>
  <w:num w:numId="16" w16cid:durableId="2059666854">
    <w:abstractNumId w:val="14"/>
  </w:num>
  <w:num w:numId="17" w16cid:durableId="405880119">
    <w:abstractNumId w:val="8"/>
  </w:num>
  <w:num w:numId="18" w16cid:durableId="1002321352">
    <w:abstractNumId w:val="3"/>
  </w:num>
  <w:num w:numId="19" w16cid:durableId="1663508406">
    <w:abstractNumId w:val="11"/>
  </w:num>
  <w:num w:numId="20" w16cid:durableId="241179508">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ael Richards">
    <w15:presenceInfo w15:providerId="Windows Live" w15:userId="6afda9a54147f3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6B6F3A"/>
    <w:rsid w:val="00000A59"/>
    <w:rsid w:val="000012A1"/>
    <w:rsid w:val="00006DD0"/>
    <w:rsid w:val="0001216E"/>
    <w:rsid w:val="000134EC"/>
    <w:rsid w:val="00017D96"/>
    <w:rsid w:val="00021B13"/>
    <w:rsid w:val="00022BED"/>
    <w:rsid w:val="00023A40"/>
    <w:rsid w:val="00024454"/>
    <w:rsid w:val="00027DB0"/>
    <w:rsid w:val="00030FAF"/>
    <w:rsid w:val="0003193C"/>
    <w:rsid w:val="00032419"/>
    <w:rsid w:val="000328B3"/>
    <w:rsid w:val="00033584"/>
    <w:rsid w:val="00036903"/>
    <w:rsid w:val="00040D57"/>
    <w:rsid w:val="00042275"/>
    <w:rsid w:val="00042E4E"/>
    <w:rsid w:val="0004357E"/>
    <w:rsid w:val="000448D5"/>
    <w:rsid w:val="00045122"/>
    <w:rsid w:val="00045FCD"/>
    <w:rsid w:val="00046C35"/>
    <w:rsid w:val="00053CB1"/>
    <w:rsid w:val="00053FAF"/>
    <w:rsid w:val="000564BD"/>
    <w:rsid w:val="00057605"/>
    <w:rsid w:val="00057E64"/>
    <w:rsid w:val="00062102"/>
    <w:rsid w:val="0006688D"/>
    <w:rsid w:val="000701E4"/>
    <w:rsid w:val="0007271F"/>
    <w:rsid w:val="000739A9"/>
    <w:rsid w:val="00075FC8"/>
    <w:rsid w:val="00080CC1"/>
    <w:rsid w:val="000837E5"/>
    <w:rsid w:val="0008464A"/>
    <w:rsid w:val="000858E5"/>
    <w:rsid w:val="0008606E"/>
    <w:rsid w:val="000860DE"/>
    <w:rsid w:val="000876BC"/>
    <w:rsid w:val="00087CFD"/>
    <w:rsid w:val="00090BE9"/>
    <w:rsid w:val="00090C33"/>
    <w:rsid w:val="00090FBA"/>
    <w:rsid w:val="00094730"/>
    <w:rsid w:val="00094E76"/>
    <w:rsid w:val="000A12EF"/>
    <w:rsid w:val="000A1A0F"/>
    <w:rsid w:val="000A36B7"/>
    <w:rsid w:val="000A3EB8"/>
    <w:rsid w:val="000A6362"/>
    <w:rsid w:val="000B0C71"/>
    <w:rsid w:val="000B3D5E"/>
    <w:rsid w:val="000B6187"/>
    <w:rsid w:val="000B74BD"/>
    <w:rsid w:val="000C29D1"/>
    <w:rsid w:val="000C50DA"/>
    <w:rsid w:val="000C5E16"/>
    <w:rsid w:val="000C6C5E"/>
    <w:rsid w:val="000C7472"/>
    <w:rsid w:val="000C78DB"/>
    <w:rsid w:val="000D0435"/>
    <w:rsid w:val="000D0891"/>
    <w:rsid w:val="000D2DB4"/>
    <w:rsid w:val="000D357A"/>
    <w:rsid w:val="000D4A0E"/>
    <w:rsid w:val="000D73B8"/>
    <w:rsid w:val="000E1856"/>
    <w:rsid w:val="000E4E44"/>
    <w:rsid w:val="000E6FA6"/>
    <w:rsid w:val="000E7B86"/>
    <w:rsid w:val="000F0ED7"/>
    <w:rsid w:val="000F1ED4"/>
    <w:rsid w:val="000F3BE0"/>
    <w:rsid w:val="000F4082"/>
    <w:rsid w:val="000F4C22"/>
    <w:rsid w:val="000F5936"/>
    <w:rsid w:val="000F6E88"/>
    <w:rsid w:val="000F7201"/>
    <w:rsid w:val="000F73FD"/>
    <w:rsid w:val="00101998"/>
    <w:rsid w:val="001022F0"/>
    <w:rsid w:val="00103579"/>
    <w:rsid w:val="00103E62"/>
    <w:rsid w:val="00110EB2"/>
    <w:rsid w:val="00111250"/>
    <w:rsid w:val="00111C60"/>
    <w:rsid w:val="00112113"/>
    <w:rsid w:val="0011313F"/>
    <w:rsid w:val="00113E5C"/>
    <w:rsid w:val="00120268"/>
    <w:rsid w:val="00120FD9"/>
    <w:rsid w:val="001212AB"/>
    <w:rsid w:val="001225D2"/>
    <w:rsid w:val="001240A2"/>
    <w:rsid w:val="0012452F"/>
    <w:rsid w:val="00124C40"/>
    <w:rsid w:val="00124CEF"/>
    <w:rsid w:val="0013082F"/>
    <w:rsid w:val="0013588E"/>
    <w:rsid w:val="0013750D"/>
    <w:rsid w:val="00141A31"/>
    <w:rsid w:val="00142ADD"/>
    <w:rsid w:val="00143B02"/>
    <w:rsid w:val="00144AD8"/>
    <w:rsid w:val="001516BD"/>
    <w:rsid w:val="00152F00"/>
    <w:rsid w:val="00156D07"/>
    <w:rsid w:val="001570EA"/>
    <w:rsid w:val="00157F3E"/>
    <w:rsid w:val="00160553"/>
    <w:rsid w:val="0016359F"/>
    <w:rsid w:val="00164461"/>
    <w:rsid w:val="0016596E"/>
    <w:rsid w:val="00171EE3"/>
    <w:rsid w:val="0017233B"/>
    <w:rsid w:val="00173CD0"/>
    <w:rsid w:val="00183C4B"/>
    <w:rsid w:val="001857ED"/>
    <w:rsid w:val="00192EF9"/>
    <w:rsid w:val="001937D2"/>
    <w:rsid w:val="00193C89"/>
    <w:rsid w:val="0019487A"/>
    <w:rsid w:val="0019500D"/>
    <w:rsid w:val="00196B72"/>
    <w:rsid w:val="001A2526"/>
    <w:rsid w:val="001A41BA"/>
    <w:rsid w:val="001A4584"/>
    <w:rsid w:val="001A539E"/>
    <w:rsid w:val="001B2C78"/>
    <w:rsid w:val="001B4BDD"/>
    <w:rsid w:val="001B5089"/>
    <w:rsid w:val="001B6142"/>
    <w:rsid w:val="001B7378"/>
    <w:rsid w:val="001B76F6"/>
    <w:rsid w:val="001C4D34"/>
    <w:rsid w:val="001C62DD"/>
    <w:rsid w:val="001C6FAB"/>
    <w:rsid w:val="001D425E"/>
    <w:rsid w:val="001D5A66"/>
    <w:rsid w:val="001D767E"/>
    <w:rsid w:val="001D7C7C"/>
    <w:rsid w:val="001E06C2"/>
    <w:rsid w:val="001E15D0"/>
    <w:rsid w:val="001E2C0C"/>
    <w:rsid w:val="001E2CC0"/>
    <w:rsid w:val="001E38E0"/>
    <w:rsid w:val="001E589F"/>
    <w:rsid w:val="001E5954"/>
    <w:rsid w:val="001E72F2"/>
    <w:rsid w:val="001E7E10"/>
    <w:rsid w:val="001E7F7D"/>
    <w:rsid w:val="001F018A"/>
    <w:rsid w:val="001F088D"/>
    <w:rsid w:val="001F1107"/>
    <w:rsid w:val="001F2730"/>
    <w:rsid w:val="001F29D5"/>
    <w:rsid w:val="001F35E9"/>
    <w:rsid w:val="001F431A"/>
    <w:rsid w:val="001F4751"/>
    <w:rsid w:val="001F4E40"/>
    <w:rsid w:val="001F4F18"/>
    <w:rsid w:val="001F5EE0"/>
    <w:rsid w:val="001F6D63"/>
    <w:rsid w:val="001F74D2"/>
    <w:rsid w:val="00201A58"/>
    <w:rsid w:val="0020204E"/>
    <w:rsid w:val="00203214"/>
    <w:rsid w:val="00206DC4"/>
    <w:rsid w:val="002071C1"/>
    <w:rsid w:val="0021053F"/>
    <w:rsid w:val="002111BB"/>
    <w:rsid w:val="00211E67"/>
    <w:rsid w:val="00215F66"/>
    <w:rsid w:val="00220AD0"/>
    <w:rsid w:val="00220B63"/>
    <w:rsid w:val="002237D8"/>
    <w:rsid w:val="00224C46"/>
    <w:rsid w:val="00225853"/>
    <w:rsid w:val="00227AC5"/>
    <w:rsid w:val="00227F83"/>
    <w:rsid w:val="00231F1E"/>
    <w:rsid w:val="00232EEB"/>
    <w:rsid w:val="002334A2"/>
    <w:rsid w:val="00234D40"/>
    <w:rsid w:val="00237141"/>
    <w:rsid w:val="00240494"/>
    <w:rsid w:val="0024068E"/>
    <w:rsid w:val="00240E92"/>
    <w:rsid w:val="00242561"/>
    <w:rsid w:val="00245CA2"/>
    <w:rsid w:val="00246B7C"/>
    <w:rsid w:val="0025041E"/>
    <w:rsid w:val="0025517A"/>
    <w:rsid w:val="0025566B"/>
    <w:rsid w:val="002558B1"/>
    <w:rsid w:val="00255E80"/>
    <w:rsid w:val="00256987"/>
    <w:rsid w:val="00257DAB"/>
    <w:rsid w:val="00260F6D"/>
    <w:rsid w:val="002617CF"/>
    <w:rsid w:val="00262769"/>
    <w:rsid w:val="00263588"/>
    <w:rsid w:val="00263CC5"/>
    <w:rsid w:val="00263F47"/>
    <w:rsid w:val="002666CD"/>
    <w:rsid w:val="0026742D"/>
    <w:rsid w:val="00271D53"/>
    <w:rsid w:val="00271E3A"/>
    <w:rsid w:val="00275495"/>
    <w:rsid w:val="00275693"/>
    <w:rsid w:val="00275AF2"/>
    <w:rsid w:val="002768B9"/>
    <w:rsid w:val="00277675"/>
    <w:rsid w:val="00277AE5"/>
    <w:rsid w:val="00280FC2"/>
    <w:rsid w:val="00281844"/>
    <w:rsid w:val="00281C2E"/>
    <w:rsid w:val="00282542"/>
    <w:rsid w:val="00283A22"/>
    <w:rsid w:val="00284392"/>
    <w:rsid w:val="002846D7"/>
    <w:rsid w:val="00284DB7"/>
    <w:rsid w:val="0028533A"/>
    <w:rsid w:val="0028649A"/>
    <w:rsid w:val="00287945"/>
    <w:rsid w:val="002924BB"/>
    <w:rsid w:val="00293751"/>
    <w:rsid w:val="002962AA"/>
    <w:rsid w:val="002971B2"/>
    <w:rsid w:val="002A2B32"/>
    <w:rsid w:val="002A31F1"/>
    <w:rsid w:val="002A4DAB"/>
    <w:rsid w:val="002A5B13"/>
    <w:rsid w:val="002A64AE"/>
    <w:rsid w:val="002A6CF1"/>
    <w:rsid w:val="002B34EE"/>
    <w:rsid w:val="002B48D0"/>
    <w:rsid w:val="002B658A"/>
    <w:rsid w:val="002C01FA"/>
    <w:rsid w:val="002C0CD6"/>
    <w:rsid w:val="002C44D1"/>
    <w:rsid w:val="002E15B6"/>
    <w:rsid w:val="002E294B"/>
    <w:rsid w:val="002E297A"/>
    <w:rsid w:val="002E2FB5"/>
    <w:rsid w:val="002E6532"/>
    <w:rsid w:val="003008E7"/>
    <w:rsid w:val="00301C35"/>
    <w:rsid w:val="0030434B"/>
    <w:rsid w:val="00304F0F"/>
    <w:rsid w:val="00305C1E"/>
    <w:rsid w:val="00307492"/>
    <w:rsid w:val="00310286"/>
    <w:rsid w:val="00313F87"/>
    <w:rsid w:val="003215B2"/>
    <w:rsid w:val="0032167E"/>
    <w:rsid w:val="0032230D"/>
    <w:rsid w:val="00323D3F"/>
    <w:rsid w:val="00324281"/>
    <w:rsid w:val="0032529A"/>
    <w:rsid w:val="003255FD"/>
    <w:rsid w:val="00330BED"/>
    <w:rsid w:val="003317E3"/>
    <w:rsid w:val="003329CA"/>
    <w:rsid w:val="003332F6"/>
    <w:rsid w:val="00334158"/>
    <w:rsid w:val="00334A67"/>
    <w:rsid w:val="003407E3"/>
    <w:rsid w:val="00341AEC"/>
    <w:rsid w:val="003421B0"/>
    <w:rsid w:val="003461C5"/>
    <w:rsid w:val="00350143"/>
    <w:rsid w:val="00351BC2"/>
    <w:rsid w:val="00352569"/>
    <w:rsid w:val="00352727"/>
    <w:rsid w:val="003579A4"/>
    <w:rsid w:val="00360688"/>
    <w:rsid w:val="0036159C"/>
    <w:rsid w:val="00367198"/>
    <w:rsid w:val="0037311D"/>
    <w:rsid w:val="00373847"/>
    <w:rsid w:val="0037429B"/>
    <w:rsid w:val="003761D4"/>
    <w:rsid w:val="00377113"/>
    <w:rsid w:val="00380875"/>
    <w:rsid w:val="00380C9F"/>
    <w:rsid w:val="00380D8C"/>
    <w:rsid w:val="00381B88"/>
    <w:rsid w:val="00383460"/>
    <w:rsid w:val="00384098"/>
    <w:rsid w:val="00384282"/>
    <w:rsid w:val="00387125"/>
    <w:rsid w:val="00387A22"/>
    <w:rsid w:val="00390390"/>
    <w:rsid w:val="0039176B"/>
    <w:rsid w:val="00391A4F"/>
    <w:rsid w:val="00392E0D"/>
    <w:rsid w:val="003948F6"/>
    <w:rsid w:val="00394E0C"/>
    <w:rsid w:val="0039743C"/>
    <w:rsid w:val="00397666"/>
    <w:rsid w:val="003A1793"/>
    <w:rsid w:val="003A199A"/>
    <w:rsid w:val="003A275F"/>
    <w:rsid w:val="003A6F7A"/>
    <w:rsid w:val="003A73E4"/>
    <w:rsid w:val="003A793D"/>
    <w:rsid w:val="003B36C0"/>
    <w:rsid w:val="003B522F"/>
    <w:rsid w:val="003B72FC"/>
    <w:rsid w:val="003C0CFE"/>
    <w:rsid w:val="003C127D"/>
    <w:rsid w:val="003C165C"/>
    <w:rsid w:val="003C3C09"/>
    <w:rsid w:val="003C4568"/>
    <w:rsid w:val="003C52B1"/>
    <w:rsid w:val="003C7FB7"/>
    <w:rsid w:val="003D08B4"/>
    <w:rsid w:val="003D12F1"/>
    <w:rsid w:val="003D171D"/>
    <w:rsid w:val="003D2DE6"/>
    <w:rsid w:val="003D31C5"/>
    <w:rsid w:val="003D33D9"/>
    <w:rsid w:val="003D3E3F"/>
    <w:rsid w:val="003E1544"/>
    <w:rsid w:val="003E4936"/>
    <w:rsid w:val="003E4D45"/>
    <w:rsid w:val="003E5B15"/>
    <w:rsid w:val="003E6421"/>
    <w:rsid w:val="003E6755"/>
    <w:rsid w:val="003E786A"/>
    <w:rsid w:val="003F44BF"/>
    <w:rsid w:val="003F4921"/>
    <w:rsid w:val="00400C80"/>
    <w:rsid w:val="004012D2"/>
    <w:rsid w:val="004030AB"/>
    <w:rsid w:val="0040427E"/>
    <w:rsid w:val="00405A3F"/>
    <w:rsid w:val="00406DA9"/>
    <w:rsid w:val="00406FE2"/>
    <w:rsid w:val="00407101"/>
    <w:rsid w:val="00407607"/>
    <w:rsid w:val="00410170"/>
    <w:rsid w:val="00411364"/>
    <w:rsid w:val="00413B69"/>
    <w:rsid w:val="00413D1E"/>
    <w:rsid w:val="00414551"/>
    <w:rsid w:val="00415332"/>
    <w:rsid w:val="00415D1F"/>
    <w:rsid w:val="00415EA1"/>
    <w:rsid w:val="00417806"/>
    <w:rsid w:val="00421A9E"/>
    <w:rsid w:val="00423AB9"/>
    <w:rsid w:val="004311AB"/>
    <w:rsid w:val="00431BA1"/>
    <w:rsid w:val="004327A2"/>
    <w:rsid w:val="00433D7B"/>
    <w:rsid w:val="00437014"/>
    <w:rsid w:val="0043778A"/>
    <w:rsid w:val="00440978"/>
    <w:rsid w:val="00440FCC"/>
    <w:rsid w:val="00441285"/>
    <w:rsid w:val="00442D5A"/>
    <w:rsid w:val="00443471"/>
    <w:rsid w:val="0044353B"/>
    <w:rsid w:val="00443F04"/>
    <w:rsid w:val="0044617B"/>
    <w:rsid w:val="00450857"/>
    <w:rsid w:val="0045346D"/>
    <w:rsid w:val="0045553F"/>
    <w:rsid w:val="00456BA6"/>
    <w:rsid w:val="00456F3C"/>
    <w:rsid w:val="00457A53"/>
    <w:rsid w:val="0046061F"/>
    <w:rsid w:val="00461D5E"/>
    <w:rsid w:val="0046288D"/>
    <w:rsid w:val="004655A8"/>
    <w:rsid w:val="004703B9"/>
    <w:rsid w:val="00473FE1"/>
    <w:rsid w:val="00475618"/>
    <w:rsid w:val="004758B5"/>
    <w:rsid w:val="00477EA9"/>
    <w:rsid w:val="00480D2D"/>
    <w:rsid w:val="004812FA"/>
    <w:rsid w:val="004845A3"/>
    <w:rsid w:val="00484900"/>
    <w:rsid w:val="004854DF"/>
    <w:rsid w:val="0048581F"/>
    <w:rsid w:val="00493440"/>
    <w:rsid w:val="004958CA"/>
    <w:rsid w:val="00496A05"/>
    <w:rsid w:val="004A0FB1"/>
    <w:rsid w:val="004A102C"/>
    <w:rsid w:val="004A10C3"/>
    <w:rsid w:val="004A212F"/>
    <w:rsid w:val="004A4973"/>
    <w:rsid w:val="004A6D27"/>
    <w:rsid w:val="004B27A0"/>
    <w:rsid w:val="004B5233"/>
    <w:rsid w:val="004B5927"/>
    <w:rsid w:val="004B600A"/>
    <w:rsid w:val="004C0591"/>
    <w:rsid w:val="004C3E60"/>
    <w:rsid w:val="004C555D"/>
    <w:rsid w:val="004C7E6A"/>
    <w:rsid w:val="004D1CF7"/>
    <w:rsid w:val="004D203E"/>
    <w:rsid w:val="004D248E"/>
    <w:rsid w:val="004E0FF0"/>
    <w:rsid w:val="004E3063"/>
    <w:rsid w:val="004E4747"/>
    <w:rsid w:val="004E50FD"/>
    <w:rsid w:val="004E51DD"/>
    <w:rsid w:val="004E6E54"/>
    <w:rsid w:val="004E6EAA"/>
    <w:rsid w:val="004E796E"/>
    <w:rsid w:val="004F0CA7"/>
    <w:rsid w:val="004F1C5E"/>
    <w:rsid w:val="004F6EA1"/>
    <w:rsid w:val="00500875"/>
    <w:rsid w:val="00500E79"/>
    <w:rsid w:val="0050185C"/>
    <w:rsid w:val="00501E08"/>
    <w:rsid w:val="00502734"/>
    <w:rsid w:val="00503EEA"/>
    <w:rsid w:val="005045EF"/>
    <w:rsid w:val="005046BF"/>
    <w:rsid w:val="005049CA"/>
    <w:rsid w:val="0050798E"/>
    <w:rsid w:val="005165F6"/>
    <w:rsid w:val="00523405"/>
    <w:rsid w:val="005267CB"/>
    <w:rsid w:val="00532251"/>
    <w:rsid w:val="005331E7"/>
    <w:rsid w:val="00534AE4"/>
    <w:rsid w:val="00535705"/>
    <w:rsid w:val="00535E4E"/>
    <w:rsid w:val="005367E6"/>
    <w:rsid w:val="005423F3"/>
    <w:rsid w:val="005442F8"/>
    <w:rsid w:val="005458BB"/>
    <w:rsid w:val="00546216"/>
    <w:rsid w:val="00547F19"/>
    <w:rsid w:val="005528D8"/>
    <w:rsid w:val="0055297A"/>
    <w:rsid w:val="00553645"/>
    <w:rsid w:val="005548E7"/>
    <w:rsid w:val="00564042"/>
    <w:rsid w:val="0056590A"/>
    <w:rsid w:val="0056686E"/>
    <w:rsid w:val="00567565"/>
    <w:rsid w:val="00571B05"/>
    <w:rsid w:val="00571DD3"/>
    <w:rsid w:val="005737DF"/>
    <w:rsid w:val="00574A1A"/>
    <w:rsid w:val="00576D7B"/>
    <w:rsid w:val="0057778B"/>
    <w:rsid w:val="0058235D"/>
    <w:rsid w:val="005824F7"/>
    <w:rsid w:val="00582B82"/>
    <w:rsid w:val="0058334F"/>
    <w:rsid w:val="00583D6A"/>
    <w:rsid w:val="005867AD"/>
    <w:rsid w:val="0059246D"/>
    <w:rsid w:val="00592ACB"/>
    <w:rsid w:val="00594AD5"/>
    <w:rsid w:val="005971DE"/>
    <w:rsid w:val="005A187B"/>
    <w:rsid w:val="005A1EF4"/>
    <w:rsid w:val="005A274A"/>
    <w:rsid w:val="005A405A"/>
    <w:rsid w:val="005A4A90"/>
    <w:rsid w:val="005A4BDD"/>
    <w:rsid w:val="005A5FAC"/>
    <w:rsid w:val="005A6FE8"/>
    <w:rsid w:val="005A779A"/>
    <w:rsid w:val="005B16C1"/>
    <w:rsid w:val="005B1A10"/>
    <w:rsid w:val="005B1EF2"/>
    <w:rsid w:val="005B3C9C"/>
    <w:rsid w:val="005B6094"/>
    <w:rsid w:val="005B631F"/>
    <w:rsid w:val="005B6D3A"/>
    <w:rsid w:val="005C1A1F"/>
    <w:rsid w:val="005C1D5C"/>
    <w:rsid w:val="005C59D3"/>
    <w:rsid w:val="005C5C55"/>
    <w:rsid w:val="005D1656"/>
    <w:rsid w:val="005D4BCA"/>
    <w:rsid w:val="005E568A"/>
    <w:rsid w:val="005E5F4E"/>
    <w:rsid w:val="005F2808"/>
    <w:rsid w:val="005F372D"/>
    <w:rsid w:val="005F5C40"/>
    <w:rsid w:val="005F6264"/>
    <w:rsid w:val="005F71FE"/>
    <w:rsid w:val="005F7294"/>
    <w:rsid w:val="005F7B4D"/>
    <w:rsid w:val="006017B9"/>
    <w:rsid w:val="00601907"/>
    <w:rsid w:val="00604FDB"/>
    <w:rsid w:val="006051FB"/>
    <w:rsid w:val="006057E0"/>
    <w:rsid w:val="006058B5"/>
    <w:rsid w:val="00611664"/>
    <w:rsid w:val="006154B8"/>
    <w:rsid w:val="006154DC"/>
    <w:rsid w:val="0061605B"/>
    <w:rsid w:val="00616C75"/>
    <w:rsid w:val="0061751B"/>
    <w:rsid w:val="00622444"/>
    <w:rsid w:val="006234A1"/>
    <w:rsid w:val="0062461F"/>
    <w:rsid w:val="0062610F"/>
    <w:rsid w:val="006275EE"/>
    <w:rsid w:val="00631035"/>
    <w:rsid w:val="00635C75"/>
    <w:rsid w:val="006367F2"/>
    <w:rsid w:val="0064144F"/>
    <w:rsid w:val="00641E8D"/>
    <w:rsid w:val="0064289A"/>
    <w:rsid w:val="00642A5E"/>
    <w:rsid w:val="00644740"/>
    <w:rsid w:val="00646368"/>
    <w:rsid w:val="00650516"/>
    <w:rsid w:val="006506E7"/>
    <w:rsid w:val="00651D5E"/>
    <w:rsid w:val="00651EC2"/>
    <w:rsid w:val="006545C6"/>
    <w:rsid w:val="00660343"/>
    <w:rsid w:val="00660E4D"/>
    <w:rsid w:val="00661159"/>
    <w:rsid w:val="006614A0"/>
    <w:rsid w:val="00661C69"/>
    <w:rsid w:val="00664724"/>
    <w:rsid w:val="006656FF"/>
    <w:rsid w:val="006716B1"/>
    <w:rsid w:val="00673575"/>
    <w:rsid w:val="006764BE"/>
    <w:rsid w:val="00676C48"/>
    <w:rsid w:val="00676CDD"/>
    <w:rsid w:val="00676ED7"/>
    <w:rsid w:val="00676EF0"/>
    <w:rsid w:val="00683252"/>
    <w:rsid w:val="00687D17"/>
    <w:rsid w:val="00687E81"/>
    <w:rsid w:val="006936F9"/>
    <w:rsid w:val="006A0C2D"/>
    <w:rsid w:val="006A1C92"/>
    <w:rsid w:val="006A21EC"/>
    <w:rsid w:val="006A31AA"/>
    <w:rsid w:val="006A42C6"/>
    <w:rsid w:val="006A67DD"/>
    <w:rsid w:val="006A6E2C"/>
    <w:rsid w:val="006A6FAB"/>
    <w:rsid w:val="006B6F3A"/>
    <w:rsid w:val="006B7F6B"/>
    <w:rsid w:val="006C0206"/>
    <w:rsid w:val="006C20E4"/>
    <w:rsid w:val="006C283D"/>
    <w:rsid w:val="006C2EF8"/>
    <w:rsid w:val="006C38D9"/>
    <w:rsid w:val="006C677D"/>
    <w:rsid w:val="006C6AD4"/>
    <w:rsid w:val="006C764E"/>
    <w:rsid w:val="006D0BEC"/>
    <w:rsid w:val="006D2ACC"/>
    <w:rsid w:val="006D392D"/>
    <w:rsid w:val="006D3DB0"/>
    <w:rsid w:val="006D466F"/>
    <w:rsid w:val="006D4C19"/>
    <w:rsid w:val="006D72B7"/>
    <w:rsid w:val="006E0446"/>
    <w:rsid w:val="006E17EB"/>
    <w:rsid w:val="006E47F4"/>
    <w:rsid w:val="006E5B98"/>
    <w:rsid w:val="006E783C"/>
    <w:rsid w:val="006E797B"/>
    <w:rsid w:val="006F4198"/>
    <w:rsid w:val="006F4F18"/>
    <w:rsid w:val="006F7F18"/>
    <w:rsid w:val="00703B70"/>
    <w:rsid w:val="00704CD3"/>
    <w:rsid w:val="00704DDC"/>
    <w:rsid w:val="00705356"/>
    <w:rsid w:val="007073E8"/>
    <w:rsid w:val="00707B4F"/>
    <w:rsid w:val="007115D8"/>
    <w:rsid w:val="00712A35"/>
    <w:rsid w:val="00713411"/>
    <w:rsid w:val="00714221"/>
    <w:rsid w:val="00716426"/>
    <w:rsid w:val="00717A4D"/>
    <w:rsid w:val="00717B62"/>
    <w:rsid w:val="00721978"/>
    <w:rsid w:val="007232C8"/>
    <w:rsid w:val="007245D6"/>
    <w:rsid w:val="00725AC6"/>
    <w:rsid w:val="007269D0"/>
    <w:rsid w:val="0073021A"/>
    <w:rsid w:val="00734C56"/>
    <w:rsid w:val="00735A95"/>
    <w:rsid w:val="00735C7E"/>
    <w:rsid w:val="00740B92"/>
    <w:rsid w:val="00742F21"/>
    <w:rsid w:val="00743773"/>
    <w:rsid w:val="007442B6"/>
    <w:rsid w:val="00746FEB"/>
    <w:rsid w:val="007504B8"/>
    <w:rsid w:val="00752260"/>
    <w:rsid w:val="007528F0"/>
    <w:rsid w:val="00754223"/>
    <w:rsid w:val="00755EF5"/>
    <w:rsid w:val="00757670"/>
    <w:rsid w:val="00757A11"/>
    <w:rsid w:val="007633BD"/>
    <w:rsid w:val="0076353B"/>
    <w:rsid w:val="00766BC4"/>
    <w:rsid w:val="0076752B"/>
    <w:rsid w:val="00767B49"/>
    <w:rsid w:val="00771B2A"/>
    <w:rsid w:val="00771BEF"/>
    <w:rsid w:val="00772FD4"/>
    <w:rsid w:val="007742FA"/>
    <w:rsid w:val="00775E96"/>
    <w:rsid w:val="00776292"/>
    <w:rsid w:val="00776E5C"/>
    <w:rsid w:val="007817FA"/>
    <w:rsid w:val="00783339"/>
    <w:rsid w:val="00785764"/>
    <w:rsid w:val="0078759D"/>
    <w:rsid w:val="00790D6F"/>
    <w:rsid w:val="007949D9"/>
    <w:rsid w:val="007A04AE"/>
    <w:rsid w:val="007A2D3C"/>
    <w:rsid w:val="007A3930"/>
    <w:rsid w:val="007B052C"/>
    <w:rsid w:val="007B12A8"/>
    <w:rsid w:val="007B35BD"/>
    <w:rsid w:val="007B597E"/>
    <w:rsid w:val="007B69AD"/>
    <w:rsid w:val="007B784E"/>
    <w:rsid w:val="007C7793"/>
    <w:rsid w:val="007C7858"/>
    <w:rsid w:val="007D037D"/>
    <w:rsid w:val="007D0D3C"/>
    <w:rsid w:val="007D0E99"/>
    <w:rsid w:val="007D3FCD"/>
    <w:rsid w:val="007D50F8"/>
    <w:rsid w:val="007D6382"/>
    <w:rsid w:val="007D6815"/>
    <w:rsid w:val="007D68F2"/>
    <w:rsid w:val="007D6A3B"/>
    <w:rsid w:val="007D7097"/>
    <w:rsid w:val="007E08F6"/>
    <w:rsid w:val="007E0CA2"/>
    <w:rsid w:val="007E2C42"/>
    <w:rsid w:val="007E2C84"/>
    <w:rsid w:val="007E4082"/>
    <w:rsid w:val="007E4BDF"/>
    <w:rsid w:val="007F14AA"/>
    <w:rsid w:val="007F1A9F"/>
    <w:rsid w:val="007F3699"/>
    <w:rsid w:val="007F491B"/>
    <w:rsid w:val="007F54E2"/>
    <w:rsid w:val="007F603E"/>
    <w:rsid w:val="007F682D"/>
    <w:rsid w:val="007F75EF"/>
    <w:rsid w:val="00800E61"/>
    <w:rsid w:val="00802539"/>
    <w:rsid w:val="0080291A"/>
    <w:rsid w:val="008053E3"/>
    <w:rsid w:val="00806F36"/>
    <w:rsid w:val="008110BF"/>
    <w:rsid w:val="00812C7A"/>
    <w:rsid w:val="008170C2"/>
    <w:rsid w:val="008227A1"/>
    <w:rsid w:val="00823312"/>
    <w:rsid w:val="00823D20"/>
    <w:rsid w:val="008243AC"/>
    <w:rsid w:val="008260DF"/>
    <w:rsid w:val="008261BB"/>
    <w:rsid w:val="0082638E"/>
    <w:rsid w:val="00826E1E"/>
    <w:rsid w:val="00827F1F"/>
    <w:rsid w:val="00835E2F"/>
    <w:rsid w:val="00836FD9"/>
    <w:rsid w:val="008428F6"/>
    <w:rsid w:val="00842E4A"/>
    <w:rsid w:val="00845B85"/>
    <w:rsid w:val="00847ABE"/>
    <w:rsid w:val="008502D2"/>
    <w:rsid w:val="00850CC9"/>
    <w:rsid w:val="00853884"/>
    <w:rsid w:val="00855E19"/>
    <w:rsid w:val="0085616B"/>
    <w:rsid w:val="008562BB"/>
    <w:rsid w:val="00856BA0"/>
    <w:rsid w:val="00857C2F"/>
    <w:rsid w:val="00866EAA"/>
    <w:rsid w:val="00867A53"/>
    <w:rsid w:val="008701DC"/>
    <w:rsid w:val="00871558"/>
    <w:rsid w:val="00871606"/>
    <w:rsid w:val="00871610"/>
    <w:rsid w:val="008725FC"/>
    <w:rsid w:val="00873DDF"/>
    <w:rsid w:val="00874FF0"/>
    <w:rsid w:val="00877841"/>
    <w:rsid w:val="00877B76"/>
    <w:rsid w:val="00880A96"/>
    <w:rsid w:val="008813F7"/>
    <w:rsid w:val="00881DC6"/>
    <w:rsid w:val="00882DFE"/>
    <w:rsid w:val="00882E50"/>
    <w:rsid w:val="008833E3"/>
    <w:rsid w:val="00883F93"/>
    <w:rsid w:val="00884789"/>
    <w:rsid w:val="00885D4E"/>
    <w:rsid w:val="00886230"/>
    <w:rsid w:val="00890B7F"/>
    <w:rsid w:val="008939D3"/>
    <w:rsid w:val="0089611A"/>
    <w:rsid w:val="008A0449"/>
    <w:rsid w:val="008A08B0"/>
    <w:rsid w:val="008A33C1"/>
    <w:rsid w:val="008A34AF"/>
    <w:rsid w:val="008A393C"/>
    <w:rsid w:val="008A49F0"/>
    <w:rsid w:val="008A5526"/>
    <w:rsid w:val="008A5E8C"/>
    <w:rsid w:val="008A70E7"/>
    <w:rsid w:val="008A7263"/>
    <w:rsid w:val="008A7749"/>
    <w:rsid w:val="008A7F5E"/>
    <w:rsid w:val="008B0808"/>
    <w:rsid w:val="008B59D2"/>
    <w:rsid w:val="008B6C95"/>
    <w:rsid w:val="008C058D"/>
    <w:rsid w:val="008C0CF7"/>
    <w:rsid w:val="008C2EE6"/>
    <w:rsid w:val="008C342D"/>
    <w:rsid w:val="008C4899"/>
    <w:rsid w:val="008C7A07"/>
    <w:rsid w:val="008C7C60"/>
    <w:rsid w:val="008D0145"/>
    <w:rsid w:val="008D0FD6"/>
    <w:rsid w:val="008D15E3"/>
    <w:rsid w:val="008D1A2E"/>
    <w:rsid w:val="008D2D06"/>
    <w:rsid w:val="008D433E"/>
    <w:rsid w:val="008D5190"/>
    <w:rsid w:val="008D51B7"/>
    <w:rsid w:val="008E040D"/>
    <w:rsid w:val="008E2BD5"/>
    <w:rsid w:val="008E326F"/>
    <w:rsid w:val="008E3D14"/>
    <w:rsid w:val="008F007B"/>
    <w:rsid w:val="008F0537"/>
    <w:rsid w:val="008F057A"/>
    <w:rsid w:val="008F2D99"/>
    <w:rsid w:val="008F40D6"/>
    <w:rsid w:val="008F4C35"/>
    <w:rsid w:val="0090018D"/>
    <w:rsid w:val="0090085C"/>
    <w:rsid w:val="00901443"/>
    <w:rsid w:val="00902665"/>
    <w:rsid w:val="009031A0"/>
    <w:rsid w:val="00903268"/>
    <w:rsid w:val="0090723D"/>
    <w:rsid w:val="00911723"/>
    <w:rsid w:val="00911CE3"/>
    <w:rsid w:val="00914173"/>
    <w:rsid w:val="0091639E"/>
    <w:rsid w:val="00922BAF"/>
    <w:rsid w:val="00923696"/>
    <w:rsid w:val="00925C3F"/>
    <w:rsid w:val="00926D23"/>
    <w:rsid w:val="0092794C"/>
    <w:rsid w:val="00931DB4"/>
    <w:rsid w:val="009334F2"/>
    <w:rsid w:val="00935216"/>
    <w:rsid w:val="00937B8E"/>
    <w:rsid w:val="009414DE"/>
    <w:rsid w:val="0094164D"/>
    <w:rsid w:val="009422A2"/>
    <w:rsid w:val="0094266C"/>
    <w:rsid w:val="00945A07"/>
    <w:rsid w:val="009462A6"/>
    <w:rsid w:val="00947163"/>
    <w:rsid w:val="00947258"/>
    <w:rsid w:val="009474D6"/>
    <w:rsid w:val="00947ED0"/>
    <w:rsid w:val="009507DD"/>
    <w:rsid w:val="009530AA"/>
    <w:rsid w:val="009532DC"/>
    <w:rsid w:val="009541E9"/>
    <w:rsid w:val="00955430"/>
    <w:rsid w:val="00956DF6"/>
    <w:rsid w:val="00957352"/>
    <w:rsid w:val="00960ED4"/>
    <w:rsid w:val="0096106F"/>
    <w:rsid w:val="00961443"/>
    <w:rsid w:val="00961C10"/>
    <w:rsid w:val="00965C10"/>
    <w:rsid w:val="00965C58"/>
    <w:rsid w:val="00967263"/>
    <w:rsid w:val="009701D3"/>
    <w:rsid w:val="0097023F"/>
    <w:rsid w:val="00971948"/>
    <w:rsid w:val="00972EE9"/>
    <w:rsid w:val="00974883"/>
    <w:rsid w:val="009764AE"/>
    <w:rsid w:val="009800B0"/>
    <w:rsid w:val="009823B1"/>
    <w:rsid w:val="00982C48"/>
    <w:rsid w:val="00983298"/>
    <w:rsid w:val="009840E1"/>
    <w:rsid w:val="00984A02"/>
    <w:rsid w:val="009913BB"/>
    <w:rsid w:val="00996F1E"/>
    <w:rsid w:val="00997FC1"/>
    <w:rsid w:val="009A033D"/>
    <w:rsid w:val="009A1A44"/>
    <w:rsid w:val="009A3BBB"/>
    <w:rsid w:val="009A4225"/>
    <w:rsid w:val="009A7552"/>
    <w:rsid w:val="009B11F5"/>
    <w:rsid w:val="009B278C"/>
    <w:rsid w:val="009B2AEA"/>
    <w:rsid w:val="009B52C0"/>
    <w:rsid w:val="009B6861"/>
    <w:rsid w:val="009C1FE5"/>
    <w:rsid w:val="009C28BE"/>
    <w:rsid w:val="009D4027"/>
    <w:rsid w:val="009E1626"/>
    <w:rsid w:val="009E496C"/>
    <w:rsid w:val="009E589A"/>
    <w:rsid w:val="009F17D2"/>
    <w:rsid w:val="009F33DA"/>
    <w:rsid w:val="009F7F42"/>
    <w:rsid w:val="00A00B3D"/>
    <w:rsid w:val="00A0135C"/>
    <w:rsid w:val="00A02E16"/>
    <w:rsid w:val="00A030BF"/>
    <w:rsid w:val="00A043C7"/>
    <w:rsid w:val="00A04C9F"/>
    <w:rsid w:val="00A05012"/>
    <w:rsid w:val="00A05FF7"/>
    <w:rsid w:val="00A06027"/>
    <w:rsid w:val="00A062C1"/>
    <w:rsid w:val="00A11ADD"/>
    <w:rsid w:val="00A15635"/>
    <w:rsid w:val="00A17225"/>
    <w:rsid w:val="00A178A2"/>
    <w:rsid w:val="00A21365"/>
    <w:rsid w:val="00A22349"/>
    <w:rsid w:val="00A2516F"/>
    <w:rsid w:val="00A27E25"/>
    <w:rsid w:val="00A30420"/>
    <w:rsid w:val="00A32365"/>
    <w:rsid w:val="00A32D7D"/>
    <w:rsid w:val="00A33543"/>
    <w:rsid w:val="00A33555"/>
    <w:rsid w:val="00A33A23"/>
    <w:rsid w:val="00A400BD"/>
    <w:rsid w:val="00A40791"/>
    <w:rsid w:val="00A41278"/>
    <w:rsid w:val="00A43514"/>
    <w:rsid w:val="00A43D61"/>
    <w:rsid w:val="00A46C8F"/>
    <w:rsid w:val="00A50816"/>
    <w:rsid w:val="00A51E6C"/>
    <w:rsid w:val="00A522D1"/>
    <w:rsid w:val="00A54EB7"/>
    <w:rsid w:val="00A554B9"/>
    <w:rsid w:val="00A555DD"/>
    <w:rsid w:val="00A555E0"/>
    <w:rsid w:val="00A573B5"/>
    <w:rsid w:val="00A62E08"/>
    <w:rsid w:val="00A6488B"/>
    <w:rsid w:val="00A65B9F"/>
    <w:rsid w:val="00A664A6"/>
    <w:rsid w:val="00A66546"/>
    <w:rsid w:val="00A66D9E"/>
    <w:rsid w:val="00A66E57"/>
    <w:rsid w:val="00A674AC"/>
    <w:rsid w:val="00A71C24"/>
    <w:rsid w:val="00A71C49"/>
    <w:rsid w:val="00A77109"/>
    <w:rsid w:val="00A7768C"/>
    <w:rsid w:val="00A813EF"/>
    <w:rsid w:val="00A82815"/>
    <w:rsid w:val="00A84787"/>
    <w:rsid w:val="00A86874"/>
    <w:rsid w:val="00A8772A"/>
    <w:rsid w:val="00A87AFE"/>
    <w:rsid w:val="00A90A95"/>
    <w:rsid w:val="00A9188E"/>
    <w:rsid w:val="00A91CA8"/>
    <w:rsid w:val="00A947A1"/>
    <w:rsid w:val="00A96A7B"/>
    <w:rsid w:val="00A97E3B"/>
    <w:rsid w:val="00AA217B"/>
    <w:rsid w:val="00AA22AD"/>
    <w:rsid w:val="00AA3BE1"/>
    <w:rsid w:val="00AA3D93"/>
    <w:rsid w:val="00AA5681"/>
    <w:rsid w:val="00AA5C49"/>
    <w:rsid w:val="00AA7EE8"/>
    <w:rsid w:val="00AB00AB"/>
    <w:rsid w:val="00AB14D7"/>
    <w:rsid w:val="00AB18FF"/>
    <w:rsid w:val="00AB1F43"/>
    <w:rsid w:val="00AB4DA8"/>
    <w:rsid w:val="00AC04B0"/>
    <w:rsid w:val="00AC15DD"/>
    <w:rsid w:val="00AC2484"/>
    <w:rsid w:val="00AC2F60"/>
    <w:rsid w:val="00AC4111"/>
    <w:rsid w:val="00AC590D"/>
    <w:rsid w:val="00AC7006"/>
    <w:rsid w:val="00AD0D46"/>
    <w:rsid w:val="00AD16BC"/>
    <w:rsid w:val="00AD23F3"/>
    <w:rsid w:val="00AE185D"/>
    <w:rsid w:val="00AE2F07"/>
    <w:rsid w:val="00AE4B22"/>
    <w:rsid w:val="00AF0AFF"/>
    <w:rsid w:val="00AF14CB"/>
    <w:rsid w:val="00AF1D46"/>
    <w:rsid w:val="00AF1F2B"/>
    <w:rsid w:val="00AF267A"/>
    <w:rsid w:val="00AF4767"/>
    <w:rsid w:val="00AF7B4E"/>
    <w:rsid w:val="00B04158"/>
    <w:rsid w:val="00B06760"/>
    <w:rsid w:val="00B067F0"/>
    <w:rsid w:val="00B07ABD"/>
    <w:rsid w:val="00B11902"/>
    <w:rsid w:val="00B12752"/>
    <w:rsid w:val="00B1323D"/>
    <w:rsid w:val="00B20700"/>
    <w:rsid w:val="00B2203C"/>
    <w:rsid w:val="00B22270"/>
    <w:rsid w:val="00B2559C"/>
    <w:rsid w:val="00B26BED"/>
    <w:rsid w:val="00B30BF6"/>
    <w:rsid w:val="00B31307"/>
    <w:rsid w:val="00B321D6"/>
    <w:rsid w:val="00B33708"/>
    <w:rsid w:val="00B34446"/>
    <w:rsid w:val="00B347CE"/>
    <w:rsid w:val="00B3500F"/>
    <w:rsid w:val="00B4189D"/>
    <w:rsid w:val="00B42E1C"/>
    <w:rsid w:val="00B44347"/>
    <w:rsid w:val="00B45032"/>
    <w:rsid w:val="00B4594B"/>
    <w:rsid w:val="00B45B42"/>
    <w:rsid w:val="00B4667D"/>
    <w:rsid w:val="00B46FA6"/>
    <w:rsid w:val="00B47906"/>
    <w:rsid w:val="00B5037D"/>
    <w:rsid w:val="00B51DC6"/>
    <w:rsid w:val="00B52273"/>
    <w:rsid w:val="00B539E9"/>
    <w:rsid w:val="00B55C2C"/>
    <w:rsid w:val="00B564AE"/>
    <w:rsid w:val="00B5798D"/>
    <w:rsid w:val="00B61125"/>
    <w:rsid w:val="00B6258A"/>
    <w:rsid w:val="00B62B89"/>
    <w:rsid w:val="00B63239"/>
    <w:rsid w:val="00B636BA"/>
    <w:rsid w:val="00B638CB"/>
    <w:rsid w:val="00B66C3B"/>
    <w:rsid w:val="00B6783A"/>
    <w:rsid w:val="00B67954"/>
    <w:rsid w:val="00B67D06"/>
    <w:rsid w:val="00B758B5"/>
    <w:rsid w:val="00B77C1C"/>
    <w:rsid w:val="00B8416E"/>
    <w:rsid w:val="00B9115D"/>
    <w:rsid w:val="00B94B4C"/>
    <w:rsid w:val="00B95FAA"/>
    <w:rsid w:val="00B962FC"/>
    <w:rsid w:val="00BA042B"/>
    <w:rsid w:val="00BA1EB1"/>
    <w:rsid w:val="00BA595E"/>
    <w:rsid w:val="00BA59A7"/>
    <w:rsid w:val="00BA6757"/>
    <w:rsid w:val="00BA6E10"/>
    <w:rsid w:val="00BA7D2A"/>
    <w:rsid w:val="00BB09A0"/>
    <w:rsid w:val="00BB3368"/>
    <w:rsid w:val="00BB35E4"/>
    <w:rsid w:val="00BB3E83"/>
    <w:rsid w:val="00BB4699"/>
    <w:rsid w:val="00BB4CE7"/>
    <w:rsid w:val="00BB52A7"/>
    <w:rsid w:val="00BB652E"/>
    <w:rsid w:val="00BB678D"/>
    <w:rsid w:val="00BB7D8F"/>
    <w:rsid w:val="00BB7FB6"/>
    <w:rsid w:val="00BC30B8"/>
    <w:rsid w:val="00BC42A1"/>
    <w:rsid w:val="00BC4CA0"/>
    <w:rsid w:val="00BC5236"/>
    <w:rsid w:val="00BC7273"/>
    <w:rsid w:val="00BD085F"/>
    <w:rsid w:val="00BD0A2B"/>
    <w:rsid w:val="00BD182C"/>
    <w:rsid w:val="00BD55BD"/>
    <w:rsid w:val="00BD60CC"/>
    <w:rsid w:val="00BD66B5"/>
    <w:rsid w:val="00BE2AC5"/>
    <w:rsid w:val="00BE5793"/>
    <w:rsid w:val="00BE57D3"/>
    <w:rsid w:val="00BE663E"/>
    <w:rsid w:val="00BF2753"/>
    <w:rsid w:val="00BF3A99"/>
    <w:rsid w:val="00BF6BBC"/>
    <w:rsid w:val="00BF6DC5"/>
    <w:rsid w:val="00BF769C"/>
    <w:rsid w:val="00C00367"/>
    <w:rsid w:val="00C02055"/>
    <w:rsid w:val="00C02265"/>
    <w:rsid w:val="00C0288E"/>
    <w:rsid w:val="00C02FA2"/>
    <w:rsid w:val="00C05E00"/>
    <w:rsid w:val="00C1212D"/>
    <w:rsid w:val="00C145DF"/>
    <w:rsid w:val="00C14F66"/>
    <w:rsid w:val="00C15956"/>
    <w:rsid w:val="00C20C8E"/>
    <w:rsid w:val="00C230F2"/>
    <w:rsid w:val="00C23BBB"/>
    <w:rsid w:val="00C24F59"/>
    <w:rsid w:val="00C27ADA"/>
    <w:rsid w:val="00C30F91"/>
    <w:rsid w:val="00C311AA"/>
    <w:rsid w:val="00C32547"/>
    <w:rsid w:val="00C32C15"/>
    <w:rsid w:val="00C3419D"/>
    <w:rsid w:val="00C34375"/>
    <w:rsid w:val="00C35A7B"/>
    <w:rsid w:val="00C365A9"/>
    <w:rsid w:val="00C41A96"/>
    <w:rsid w:val="00C41BDF"/>
    <w:rsid w:val="00C42468"/>
    <w:rsid w:val="00C42A37"/>
    <w:rsid w:val="00C42CE9"/>
    <w:rsid w:val="00C43E10"/>
    <w:rsid w:val="00C44200"/>
    <w:rsid w:val="00C4505A"/>
    <w:rsid w:val="00C479E3"/>
    <w:rsid w:val="00C47A8A"/>
    <w:rsid w:val="00C5100A"/>
    <w:rsid w:val="00C5221F"/>
    <w:rsid w:val="00C54B5E"/>
    <w:rsid w:val="00C61D60"/>
    <w:rsid w:val="00C67087"/>
    <w:rsid w:val="00C670B1"/>
    <w:rsid w:val="00C706D2"/>
    <w:rsid w:val="00C710E0"/>
    <w:rsid w:val="00C80651"/>
    <w:rsid w:val="00C80849"/>
    <w:rsid w:val="00C8121F"/>
    <w:rsid w:val="00C8201B"/>
    <w:rsid w:val="00C838D1"/>
    <w:rsid w:val="00C878A0"/>
    <w:rsid w:val="00C92A2C"/>
    <w:rsid w:val="00C96385"/>
    <w:rsid w:val="00CA0B5E"/>
    <w:rsid w:val="00CA3B6D"/>
    <w:rsid w:val="00CA4680"/>
    <w:rsid w:val="00CA4737"/>
    <w:rsid w:val="00CA74BF"/>
    <w:rsid w:val="00CB0A1A"/>
    <w:rsid w:val="00CB15C3"/>
    <w:rsid w:val="00CB16C8"/>
    <w:rsid w:val="00CB267C"/>
    <w:rsid w:val="00CB26FC"/>
    <w:rsid w:val="00CB36C6"/>
    <w:rsid w:val="00CB3E3D"/>
    <w:rsid w:val="00CB54B3"/>
    <w:rsid w:val="00CB6085"/>
    <w:rsid w:val="00CB780B"/>
    <w:rsid w:val="00CC2781"/>
    <w:rsid w:val="00CC29F0"/>
    <w:rsid w:val="00CC30B6"/>
    <w:rsid w:val="00CC435E"/>
    <w:rsid w:val="00CC44FF"/>
    <w:rsid w:val="00CC5284"/>
    <w:rsid w:val="00CC7F08"/>
    <w:rsid w:val="00CD288F"/>
    <w:rsid w:val="00CD2E5D"/>
    <w:rsid w:val="00CD6049"/>
    <w:rsid w:val="00CD712E"/>
    <w:rsid w:val="00CD791C"/>
    <w:rsid w:val="00CD7B10"/>
    <w:rsid w:val="00CE139C"/>
    <w:rsid w:val="00CE2403"/>
    <w:rsid w:val="00CE3A56"/>
    <w:rsid w:val="00CE3EFC"/>
    <w:rsid w:val="00CF002D"/>
    <w:rsid w:val="00CF1C5C"/>
    <w:rsid w:val="00CF5DB0"/>
    <w:rsid w:val="00CF63E4"/>
    <w:rsid w:val="00CF7098"/>
    <w:rsid w:val="00D00C7C"/>
    <w:rsid w:val="00D00FF5"/>
    <w:rsid w:val="00D018CB"/>
    <w:rsid w:val="00D048A1"/>
    <w:rsid w:val="00D07BBE"/>
    <w:rsid w:val="00D121DB"/>
    <w:rsid w:val="00D12DDA"/>
    <w:rsid w:val="00D20D27"/>
    <w:rsid w:val="00D237BC"/>
    <w:rsid w:val="00D23AE6"/>
    <w:rsid w:val="00D25D42"/>
    <w:rsid w:val="00D260D0"/>
    <w:rsid w:val="00D2774E"/>
    <w:rsid w:val="00D27781"/>
    <w:rsid w:val="00D31408"/>
    <w:rsid w:val="00D352C8"/>
    <w:rsid w:val="00D4200E"/>
    <w:rsid w:val="00D42FB5"/>
    <w:rsid w:val="00D4400E"/>
    <w:rsid w:val="00D474D1"/>
    <w:rsid w:val="00D51623"/>
    <w:rsid w:val="00D51C59"/>
    <w:rsid w:val="00D53BFE"/>
    <w:rsid w:val="00D543E8"/>
    <w:rsid w:val="00D54AD8"/>
    <w:rsid w:val="00D57262"/>
    <w:rsid w:val="00D57CBC"/>
    <w:rsid w:val="00D606D2"/>
    <w:rsid w:val="00D63A58"/>
    <w:rsid w:val="00D64278"/>
    <w:rsid w:val="00D65035"/>
    <w:rsid w:val="00D76906"/>
    <w:rsid w:val="00D77867"/>
    <w:rsid w:val="00D8132B"/>
    <w:rsid w:val="00D81DCC"/>
    <w:rsid w:val="00D841EA"/>
    <w:rsid w:val="00D85082"/>
    <w:rsid w:val="00D915CB"/>
    <w:rsid w:val="00D91952"/>
    <w:rsid w:val="00D92B47"/>
    <w:rsid w:val="00D92D78"/>
    <w:rsid w:val="00D94BD7"/>
    <w:rsid w:val="00D95A34"/>
    <w:rsid w:val="00D95A3D"/>
    <w:rsid w:val="00D95EF8"/>
    <w:rsid w:val="00D96850"/>
    <w:rsid w:val="00D97369"/>
    <w:rsid w:val="00D974C6"/>
    <w:rsid w:val="00DA0D6B"/>
    <w:rsid w:val="00DA16D8"/>
    <w:rsid w:val="00DA2C0B"/>
    <w:rsid w:val="00DA3BFB"/>
    <w:rsid w:val="00DA4D25"/>
    <w:rsid w:val="00DA6FA6"/>
    <w:rsid w:val="00DA7A79"/>
    <w:rsid w:val="00DB01AE"/>
    <w:rsid w:val="00DB02D2"/>
    <w:rsid w:val="00DB0A93"/>
    <w:rsid w:val="00DB4FB8"/>
    <w:rsid w:val="00DB7AD1"/>
    <w:rsid w:val="00DC16B0"/>
    <w:rsid w:val="00DC23C6"/>
    <w:rsid w:val="00DC4827"/>
    <w:rsid w:val="00DD1CD6"/>
    <w:rsid w:val="00DD4439"/>
    <w:rsid w:val="00DD50F1"/>
    <w:rsid w:val="00DD7A72"/>
    <w:rsid w:val="00DE139C"/>
    <w:rsid w:val="00DE1FDD"/>
    <w:rsid w:val="00DE4AD6"/>
    <w:rsid w:val="00DE579A"/>
    <w:rsid w:val="00DF0562"/>
    <w:rsid w:val="00DF0DBC"/>
    <w:rsid w:val="00DF1B9B"/>
    <w:rsid w:val="00DF6390"/>
    <w:rsid w:val="00DF6815"/>
    <w:rsid w:val="00E00019"/>
    <w:rsid w:val="00E01529"/>
    <w:rsid w:val="00E01D15"/>
    <w:rsid w:val="00E03A31"/>
    <w:rsid w:val="00E04650"/>
    <w:rsid w:val="00E0475D"/>
    <w:rsid w:val="00E063F9"/>
    <w:rsid w:val="00E07F5F"/>
    <w:rsid w:val="00E10E45"/>
    <w:rsid w:val="00E13063"/>
    <w:rsid w:val="00E132B3"/>
    <w:rsid w:val="00E1533F"/>
    <w:rsid w:val="00E1610D"/>
    <w:rsid w:val="00E176BB"/>
    <w:rsid w:val="00E17B7A"/>
    <w:rsid w:val="00E2512B"/>
    <w:rsid w:val="00E30527"/>
    <w:rsid w:val="00E31914"/>
    <w:rsid w:val="00E337CE"/>
    <w:rsid w:val="00E3399B"/>
    <w:rsid w:val="00E363D2"/>
    <w:rsid w:val="00E4158B"/>
    <w:rsid w:val="00E44E97"/>
    <w:rsid w:val="00E46E92"/>
    <w:rsid w:val="00E47994"/>
    <w:rsid w:val="00E47A6A"/>
    <w:rsid w:val="00E50A62"/>
    <w:rsid w:val="00E512B0"/>
    <w:rsid w:val="00E51549"/>
    <w:rsid w:val="00E5267F"/>
    <w:rsid w:val="00E52F84"/>
    <w:rsid w:val="00E53839"/>
    <w:rsid w:val="00E55704"/>
    <w:rsid w:val="00E603F0"/>
    <w:rsid w:val="00E62BB3"/>
    <w:rsid w:val="00E62E15"/>
    <w:rsid w:val="00E672ED"/>
    <w:rsid w:val="00E6748E"/>
    <w:rsid w:val="00E70230"/>
    <w:rsid w:val="00E71CA7"/>
    <w:rsid w:val="00E7551E"/>
    <w:rsid w:val="00E813C5"/>
    <w:rsid w:val="00E85F76"/>
    <w:rsid w:val="00E86E0E"/>
    <w:rsid w:val="00E87F09"/>
    <w:rsid w:val="00E9341E"/>
    <w:rsid w:val="00E96B44"/>
    <w:rsid w:val="00E97ABB"/>
    <w:rsid w:val="00EA1028"/>
    <w:rsid w:val="00EA3641"/>
    <w:rsid w:val="00EA4A78"/>
    <w:rsid w:val="00EA6FEE"/>
    <w:rsid w:val="00EA784A"/>
    <w:rsid w:val="00EA78A8"/>
    <w:rsid w:val="00EB0608"/>
    <w:rsid w:val="00EB1BA6"/>
    <w:rsid w:val="00EB2C88"/>
    <w:rsid w:val="00EB2F83"/>
    <w:rsid w:val="00EB655F"/>
    <w:rsid w:val="00EC10D8"/>
    <w:rsid w:val="00EC1246"/>
    <w:rsid w:val="00EC30B6"/>
    <w:rsid w:val="00EC6D91"/>
    <w:rsid w:val="00EC753B"/>
    <w:rsid w:val="00ED0CA2"/>
    <w:rsid w:val="00ED4A69"/>
    <w:rsid w:val="00ED5FF5"/>
    <w:rsid w:val="00EE1DF3"/>
    <w:rsid w:val="00EE25B1"/>
    <w:rsid w:val="00EE4798"/>
    <w:rsid w:val="00EE5125"/>
    <w:rsid w:val="00EE57DA"/>
    <w:rsid w:val="00EF1A59"/>
    <w:rsid w:val="00EF5E3D"/>
    <w:rsid w:val="00EF6551"/>
    <w:rsid w:val="00F0042B"/>
    <w:rsid w:val="00F01C25"/>
    <w:rsid w:val="00F03A2F"/>
    <w:rsid w:val="00F062E9"/>
    <w:rsid w:val="00F066A6"/>
    <w:rsid w:val="00F069DB"/>
    <w:rsid w:val="00F10614"/>
    <w:rsid w:val="00F1096D"/>
    <w:rsid w:val="00F146D6"/>
    <w:rsid w:val="00F15A8D"/>
    <w:rsid w:val="00F15C92"/>
    <w:rsid w:val="00F219E6"/>
    <w:rsid w:val="00F22569"/>
    <w:rsid w:val="00F23C58"/>
    <w:rsid w:val="00F246C8"/>
    <w:rsid w:val="00F277BA"/>
    <w:rsid w:val="00F3150E"/>
    <w:rsid w:val="00F31AF5"/>
    <w:rsid w:val="00F35565"/>
    <w:rsid w:val="00F425B7"/>
    <w:rsid w:val="00F434AB"/>
    <w:rsid w:val="00F46BE0"/>
    <w:rsid w:val="00F47FB0"/>
    <w:rsid w:val="00F51D3A"/>
    <w:rsid w:val="00F523BF"/>
    <w:rsid w:val="00F54E24"/>
    <w:rsid w:val="00F55735"/>
    <w:rsid w:val="00F55A8F"/>
    <w:rsid w:val="00F56900"/>
    <w:rsid w:val="00F577BB"/>
    <w:rsid w:val="00F579D3"/>
    <w:rsid w:val="00F60EF2"/>
    <w:rsid w:val="00F662E8"/>
    <w:rsid w:val="00F66460"/>
    <w:rsid w:val="00F71A37"/>
    <w:rsid w:val="00F76638"/>
    <w:rsid w:val="00F812BA"/>
    <w:rsid w:val="00F847F1"/>
    <w:rsid w:val="00F85AD0"/>
    <w:rsid w:val="00F900B4"/>
    <w:rsid w:val="00F9281E"/>
    <w:rsid w:val="00F97775"/>
    <w:rsid w:val="00FA1942"/>
    <w:rsid w:val="00FA30D8"/>
    <w:rsid w:val="00FA6804"/>
    <w:rsid w:val="00FB0ED8"/>
    <w:rsid w:val="00FB19D4"/>
    <w:rsid w:val="00FB478A"/>
    <w:rsid w:val="00FB56F7"/>
    <w:rsid w:val="00FB6A51"/>
    <w:rsid w:val="00FB75BF"/>
    <w:rsid w:val="00FC048A"/>
    <w:rsid w:val="00FC59A6"/>
    <w:rsid w:val="00FC70F9"/>
    <w:rsid w:val="00FD0ABF"/>
    <w:rsid w:val="00FE0AF6"/>
    <w:rsid w:val="00FE1A90"/>
    <w:rsid w:val="00FE2022"/>
    <w:rsid w:val="00FE7043"/>
    <w:rsid w:val="00FE7855"/>
    <w:rsid w:val="00FF071A"/>
    <w:rsid w:val="00FF39D2"/>
    <w:rsid w:val="00FF3CD8"/>
    <w:rsid w:val="00FF7B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5B47C"/>
  <w15:docId w15:val="{65F214D1-36D7-4720-BFFF-88BB2C851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F3A"/>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1DC6"/>
    <w:pPr>
      <w:keepNext/>
      <w:keepLines/>
      <w:numPr>
        <w:ilvl w:val="1"/>
        <w:numId w:val="7"/>
      </w:numPr>
      <w:spacing w:before="40" w:after="0"/>
      <w:ind w:left="1145" w:hanging="578"/>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0688"/>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63588"/>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63588"/>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63588"/>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63588"/>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63588"/>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63588"/>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6F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F3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B6F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1DC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rsid w:val="00473FE1"/>
    <w:pPr>
      <w:ind w:left="720"/>
      <w:contextualSpacing/>
    </w:pPr>
  </w:style>
  <w:style w:type="table" w:styleId="TableGrid">
    <w:name w:val="Table Grid"/>
    <w:basedOn w:val="TableNormal"/>
    <w:uiPriority w:val="39"/>
    <w:rsid w:val="00847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9743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360688"/>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0B74BD"/>
    <w:pPr>
      <w:widowControl w:val="0"/>
      <w:autoSpaceDE w:val="0"/>
      <w:autoSpaceDN w:val="0"/>
      <w:spacing w:after="0" w:line="240" w:lineRule="auto"/>
    </w:pPr>
    <w:rPr>
      <w:rFonts w:ascii="Calibri" w:eastAsia="Calibri" w:hAnsi="Calibri" w:cs="Calibri"/>
      <w:sz w:val="20"/>
      <w:szCs w:val="20"/>
      <w:lang w:val="en-US" w:bidi="en-US"/>
    </w:rPr>
  </w:style>
  <w:style w:type="character" w:customStyle="1" w:styleId="BodyTextChar">
    <w:name w:val="Body Text Char"/>
    <w:basedOn w:val="DefaultParagraphFont"/>
    <w:link w:val="BodyText"/>
    <w:uiPriority w:val="1"/>
    <w:rsid w:val="000B74BD"/>
    <w:rPr>
      <w:rFonts w:ascii="Calibri" w:eastAsia="Calibri" w:hAnsi="Calibri" w:cs="Calibri"/>
      <w:sz w:val="20"/>
      <w:szCs w:val="20"/>
      <w:lang w:val="en-US" w:bidi="en-US"/>
    </w:rPr>
  </w:style>
  <w:style w:type="character" w:customStyle="1" w:styleId="Heading4Char">
    <w:name w:val="Heading 4 Char"/>
    <w:basedOn w:val="DefaultParagraphFont"/>
    <w:link w:val="Heading4"/>
    <w:uiPriority w:val="9"/>
    <w:rsid w:val="0026358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6358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6358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6358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6358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63588"/>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271E3A"/>
    <w:rPr>
      <w:color w:val="0563C1" w:themeColor="hyperlink"/>
      <w:u w:val="single"/>
    </w:rPr>
  </w:style>
  <w:style w:type="character" w:styleId="UnresolvedMention">
    <w:name w:val="Unresolved Mention"/>
    <w:basedOn w:val="DefaultParagraphFont"/>
    <w:uiPriority w:val="99"/>
    <w:semiHidden/>
    <w:unhideWhenUsed/>
    <w:rsid w:val="00271E3A"/>
    <w:rPr>
      <w:color w:val="605E5C"/>
      <w:shd w:val="clear" w:color="auto" w:fill="E1DFDD"/>
    </w:rPr>
  </w:style>
  <w:style w:type="paragraph" w:styleId="HTMLPreformatted">
    <w:name w:val="HTML Preformatted"/>
    <w:basedOn w:val="Normal"/>
    <w:link w:val="HTMLPreformattedChar"/>
    <w:uiPriority w:val="99"/>
    <w:semiHidden/>
    <w:unhideWhenUsed/>
    <w:rsid w:val="00BB4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B4CE7"/>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B4CE7"/>
    <w:rPr>
      <w:rFonts w:ascii="Courier New" w:eastAsia="Times New Roman" w:hAnsi="Courier New" w:cs="Courier New"/>
      <w:sz w:val="20"/>
      <w:szCs w:val="20"/>
    </w:rPr>
  </w:style>
  <w:style w:type="character" w:customStyle="1" w:styleId="hljs-string">
    <w:name w:val="hljs-string"/>
    <w:basedOn w:val="DefaultParagraphFont"/>
    <w:rsid w:val="00BB4CE7"/>
  </w:style>
  <w:style w:type="character" w:customStyle="1" w:styleId="hljs-variable">
    <w:name w:val="hljs-variable"/>
    <w:basedOn w:val="DefaultParagraphFont"/>
    <w:rsid w:val="00BB4CE7"/>
  </w:style>
  <w:style w:type="paragraph" w:customStyle="1" w:styleId="TableParagraph">
    <w:name w:val="Table Paragraph"/>
    <w:basedOn w:val="Normal"/>
    <w:uiPriority w:val="1"/>
    <w:qFormat/>
    <w:rsid w:val="00F60EF2"/>
    <w:pPr>
      <w:widowControl w:val="0"/>
      <w:autoSpaceDE w:val="0"/>
      <w:autoSpaceDN w:val="0"/>
      <w:spacing w:after="0" w:line="240" w:lineRule="auto"/>
      <w:ind w:left="105"/>
    </w:pPr>
    <w:rPr>
      <w:rFonts w:ascii="Calibri" w:eastAsia="Calibri" w:hAnsi="Calibri" w:cs="Calibri"/>
      <w:lang w:val="en-US" w:bidi="en-US"/>
    </w:rPr>
  </w:style>
  <w:style w:type="paragraph" w:styleId="Header">
    <w:name w:val="header"/>
    <w:basedOn w:val="Normal"/>
    <w:link w:val="HeaderChar"/>
    <w:uiPriority w:val="99"/>
    <w:unhideWhenUsed/>
    <w:rsid w:val="008053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53E3"/>
  </w:style>
  <w:style w:type="paragraph" w:styleId="Footer">
    <w:name w:val="footer"/>
    <w:basedOn w:val="Normal"/>
    <w:link w:val="FooterChar"/>
    <w:uiPriority w:val="99"/>
    <w:unhideWhenUsed/>
    <w:rsid w:val="008053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53E3"/>
  </w:style>
  <w:style w:type="table" w:styleId="GridTable5Dark-Accent1">
    <w:name w:val="Grid Table 5 Dark Accent 1"/>
    <w:basedOn w:val="TableNormal"/>
    <w:uiPriority w:val="50"/>
    <w:rsid w:val="00DC16B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Revision">
    <w:name w:val="Revision"/>
    <w:hidden/>
    <w:uiPriority w:val="99"/>
    <w:semiHidden/>
    <w:rsid w:val="00BB3E83"/>
    <w:pPr>
      <w:spacing w:after="0" w:line="240" w:lineRule="auto"/>
    </w:pPr>
  </w:style>
  <w:style w:type="character" w:styleId="FollowedHyperlink">
    <w:name w:val="FollowedHyperlink"/>
    <w:basedOn w:val="DefaultParagraphFont"/>
    <w:uiPriority w:val="99"/>
    <w:semiHidden/>
    <w:unhideWhenUsed/>
    <w:rsid w:val="00BB3E83"/>
    <w:rPr>
      <w:color w:val="954F72" w:themeColor="followedHyperlink"/>
      <w:u w:val="single"/>
    </w:rPr>
  </w:style>
  <w:style w:type="table" w:styleId="GridTable4-Accent5">
    <w:name w:val="Grid Table 4 Accent 5"/>
    <w:basedOn w:val="TableNormal"/>
    <w:uiPriority w:val="49"/>
    <w:rsid w:val="00246B7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633146">
      <w:bodyDiv w:val="1"/>
      <w:marLeft w:val="0"/>
      <w:marRight w:val="0"/>
      <w:marTop w:val="0"/>
      <w:marBottom w:val="0"/>
      <w:divBdr>
        <w:top w:val="none" w:sz="0" w:space="0" w:color="auto"/>
        <w:left w:val="none" w:sz="0" w:space="0" w:color="auto"/>
        <w:bottom w:val="none" w:sz="0" w:space="0" w:color="auto"/>
        <w:right w:val="none" w:sz="0" w:space="0" w:color="auto"/>
      </w:divBdr>
      <w:divsChild>
        <w:div w:id="1591619185">
          <w:marLeft w:val="0"/>
          <w:marRight w:val="0"/>
          <w:marTop w:val="0"/>
          <w:marBottom w:val="0"/>
          <w:divBdr>
            <w:top w:val="none" w:sz="0" w:space="0" w:color="auto"/>
            <w:left w:val="none" w:sz="0" w:space="0" w:color="auto"/>
            <w:bottom w:val="none" w:sz="0" w:space="0" w:color="auto"/>
            <w:right w:val="none" w:sz="0" w:space="0" w:color="auto"/>
          </w:divBdr>
          <w:divsChild>
            <w:div w:id="1816288658">
              <w:marLeft w:val="0"/>
              <w:marRight w:val="0"/>
              <w:marTop w:val="0"/>
              <w:marBottom w:val="0"/>
              <w:divBdr>
                <w:top w:val="none" w:sz="0" w:space="0" w:color="auto"/>
                <w:left w:val="none" w:sz="0" w:space="0" w:color="auto"/>
                <w:bottom w:val="none" w:sz="0" w:space="0" w:color="auto"/>
                <w:right w:val="none" w:sz="0" w:space="0" w:color="auto"/>
              </w:divBdr>
            </w:div>
            <w:div w:id="1497570089">
              <w:marLeft w:val="0"/>
              <w:marRight w:val="0"/>
              <w:marTop w:val="0"/>
              <w:marBottom w:val="0"/>
              <w:divBdr>
                <w:top w:val="none" w:sz="0" w:space="0" w:color="auto"/>
                <w:left w:val="none" w:sz="0" w:space="0" w:color="auto"/>
                <w:bottom w:val="none" w:sz="0" w:space="0" w:color="auto"/>
                <w:right w:val="none" w:sz="0" w:space="0" w:color="auto"/>
              </w:divBdr>
            </w:div>
            <w:div w:id="314262928">
              <w:marLeft w:val="0"/>
              <w:marRight w:val="0"/>
              <w:marTop w:val="0"/>
              <w:marBottom w:val="0"/>
              <w:divBdr>
                <w:top w:val="none" w:sz="0" w:space="0" w:color="auto"/>
                <w:left w:val="none" w:sz="0" w:space="0" w:color="auto"/>
                <w:bottom w:val="none" w:sz="0" w:space="0" w:color="auto"/>
                <w:right w:val="none" w:sz="0" w:space="0" w:color="auto"/>
              </w:divBdr>
            </w:div>
            <w:div w:id="872380964">
              <w:marLeft w:val="0"/>
              <w:marRight w:val="0"/>
              <w:marTop w:val="0"/>
              <w:marBottom w:val="0"/>
              <w:divBdr>
                <w:top w:val="none" w:sz="0" w:space="0" w:color="auto"/>
                <w:left w:val="none" w:sz="0" w:space="0" w:color="auto"/>
                <w:bottom w:val="none" w:sz="0" w:space="0" w:color="auto"/>
                <w:right w:val="none" w:sz="0" w:space="0" w:color="auto"/>
              </w:divBdr>
            </w:div>
            <w:div w:id="1447965845">
              <w:marLeft w:val="0"/>
              <w:marRight w:val="0"/>
              <w:marTop w:val="0"/>
              <w:marBottom w:val="0"/>
              <w:divBdr>
                <w:top w:val="none" w:sz="0" w:space="0" w:color="auto"/>
                <w:left w:val="none" w:sz="0" w:space="0" w:color="auto"/>
                <w:bottom w:val="none" w:sz="0" w:space="0" w:color="auto"/>
                <w:right w:val="none" w:sz="0" w:space="0" w:color="auto"/>
              </w:divBdr>
            </w:div>
            <w:div w:id="1286548981">
              <w:marLeft w:val="0"/>
              <w:marRight w:val="0"/>
              <w:marTop w:val="0"/>
              <w:marBottom w:val="0"/>
              <w:divBdr>
                <w:top w:val="none" w:sz="0" w:space="0" w:color="auto"/>
                <w:left w:val="none" w:sz="0" w:space="0" w:color="auto"/>
                <w:bottom w:val="none" w:sz="0" w:space="0" w:color="auto"/>
                <w:right w:val="none" w:sz="0" w:space="0" w:color="auto"/>
              </w:divBdr>
            </w:div>
            <w:div w:id="438337505">
              <w:marLeft w:val="0"/>
              <w:marRight w:val="0"/>
              <w:marTop w:val="0"/>
              <w:marBottom w:val="0"/>
              <w:divBdr>
                <w:top w:val="none" w:sz="0" w:space="0" w:color="auto"/>
                <w:left w:val="none" w:sz="0" w:space="0" w:color="auto"/>
                <w:bottom w:val="none" w:sz="0" w:space="0" w:color="auto"/>
                <w:right w:val="none" w:sz="0" w:space="0" w:color="auto"/>
              </w:divBdr>
            </w:div>
            <w:div w:id="110370275">
              <w:marLeft w:val="0"/>
              <w:marRight w:val="0"/>
              <w:marTop w:val="0"/>
              <w:marBottom w:val="0"/>
              <w:divBdr>
                <w:top w:val="none" w:sz="0" w:space="0" w:color="auto"/>
                <w:left w:val="none" w:sz="0" w:space="0" w:color="auto"/>
                <w:bottom w:val="none" w:sz="0" w:space="0" w:color="auto"/>
                <w:right w:val="none" w:sz="0" w:space="0" w:color="auto"/>
              </w:divBdr>
            </w:div>
            <w:div w:id="295062457">
              <w:marLeft w:val="0"/>
              <w:marRight w:val="0"/>
              <w:marTop w:val="0"/>
              <w:marBottom w:val="0"/>
              <w:divBdr>
                <w:top w:val="none" w:sz="0" w:space="0" w:color="auto"/>
                <w:left w:val="none" w:sz="0" w:space="0" w:color="auto"/>
                <w:bottom w:val="none" w:sz="0" w:space="0" w:color="auto"/>
                <w:right w:val="none" w:sz="0" w:space="0" w:color="auto"/>
              </w:divBdr>
            </w:div>
            <w:div w:id="591665150">
              <w:marLeft w:val="0"/>
              <w:marRight w:val="0"/>
              <w:marTop w:val="0"/>
              <w:marBottom w:val="0"/>
              <w:divBdr>
                <w:top w:val="none" w:sz="0" w:space="0" w:color="auto"/>
                <w:left w:val="none" w:sz="0" w:space="0" w:color="auto"/>
                <w:bottom w:val="none" w:sz="0" w:space="0" w:color="auto"/>
                <w:right w:val="none" w:sz="0" w:space="0" w:color="auto"/>
              </w:divBdr>
            </w:div>
            <w:div w:id="44060881">
              <w:marLeft w:val="0"/>
              <w:marRight w:val="0"/>
              <w:marTop w:val="0"/>
              <w:marBottom w:val="0"/>
              <w:divBdr>
                <w:top w:val="none" w:sz="0" w:space="0" w:color="auto"/>
                <w:left w:val="none" w:sz="0" w:space="0" w:color="auto"/>
                <w:bottom w:val="none" w:sz="0" w:space="0" w:color="auto"/>
                <w:right w:val="none" w:sz="0" w:space="0" w:color="auto"/>
              </w:divBdr>
            </w:div>
            <w:div w:id="66152403">
              <w:marLeft w:val="0"/>
              <w:marRight w:val="0"/>
              <w:marTop w:val="0"/>
              <w:marBottom w:val="0"/>
              <w:divBdr>
                <w:top w:val="none" w:sz="0" w:space="0" w:color="auto"/>
                <w:left w:val="none" w:sz="0" w:space="0" w:color="auto"/>
                <w:bottom w:val="none" w:sz="0" w:space="0" w:color="auto"/>
                <w:right w:val="none" w:sz="0" w:space="0" w:color="auto"/>
              </w:divBdr>
            </w:div>
            <w:div w:id="640355220">
              <w:marLeft w:val="0"/>
              <w:marRight w:val="0"/>
              <w:marTop w:val="0"/>
              <w:marBottom w:val="0"/>
              <w:divBdr>
                <w:top w:val="none" w:sz="0" w:space="0" w:color="auto"/>
                <w:left w:val="none" w:sz="0" w:space="0" w:color="auto"/>
                <w:bottom w:val="none" w:sz="0" w:space="0" w:color="auto"/>
                <w:right w:val="none" w:sz="0" w:space="0" w:color="auto"/>
              </w:divBdr>
            </w:div>
            <w:div w:id="11497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4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F42E2-EFFB-46F4-AEE7-71F672B17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7349</Words>
  <Characters>41890</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Richards</dc:creator>
  <cp:keywords/>
  <dc:description/>
  <cp:lastModifiedBy>Michael Richards</cp:lastModifiedBy>
  <cp:revision>2</cp:revision>
  <dcterms:created xsi:type="dcterms:W3CDTF">2023-08-17T08:53:00Z</dcterms:created>
  <dcterms:modified xsi:type="dcterms:W3CDTF">2023-08-17T08:53:00Z</dcterms:modified>
</cp:coreProperties>
</file>